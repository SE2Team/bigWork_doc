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24436" w14:textId="77777777" w:rsidR="00D95DA1" w:rsidRDefault="00D95DA1" w:rsidP="00D95DA1"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 w14:paraId="7D8FACF2" w14:textId="77777777" w:rsidR="00D95DA1" w:rsidRDefault="00D95DA1" w:rsidP="00D95DA1">
      <w:pPr>
        <w:pStyle w:val="line"/>
      </w:pPr>
    </w:p>
    <w:p w14:paraId="0BEABE3F" w14:textId="77777777"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快递管理系统</w:t>
      </w:r>
    </w:p>
    <w:p w14:paraId="479133F4" w14:textId="77777777" w:rsidR="00D95DA1" w:rsidRDefault="00D95DA1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14:paraId="2882F2E8" w14:textId="42B9981A" w:rsidR="00D95DA1" w:rsidRDefault="00B97863" w:rsidP="00D95DA1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6C4983">
        <w:rPr>
          <w:lang w:eastAsia="zh-CN"/>
        </w:rPr>
        <w:t>2</w:t>
      </w:r>
      <w:r w:rsidR="005E5005">
        <w:rPr>
          <w:rFonts w:hint="eastAsia"/>
          <w:lang w:eastAsia="zh-CN"/>
        </w:rPr>
        <w:t>.2</w:t>
      </w:r>
      <w:r w:rsidR="00D95DA1">
        <w:rPr>
          <w:rFonts w:hint="eastAsia"/>
          <w:lang w:eastAsia="zh-CN"/>
        </w:rPr>
        <w:t xml:space="preserve"> </w:t>
      </w:r>
      <w:r w:rsidR="005E5005">
        <w:rPr>
          <w:rFonts w:hint="eastAsia"/>
          <w:lang w:eastAsia="zh-CN"/>
        </w:rPr>
        <w:t>正式版</w:t>
      </w:r>
    </w:p>
    <w:p w14:paraId="42AD6AE6" w14:textId="77777777" w:rsidR="00D95DA1" w:rsidRDefault="00D95DA1" w:rsidP="00D95DA1">
      <w:pPr>
        <w:pStyle w:val="ByLine"/>
        <w:rPr>
          <w:lang w:eastAsia="zh-CN"/>
        </w:rPr>
      </w:pPr>
    </w:p>
    <w:p w14:paraId="11EAD160" w14:textId="77777777"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</w:p>
    <w:p w14:paraId="786EFEDA" w14:textId="77777777" w:rsidR="00D95DA1" w:rsidRPr="004C4285" w:rsidRDefault="00D95DA1" w:rsidP="00D95DA1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5-10</w:t>
      </w:r>
      <w:r w:rsidRPr="004C4285">
        <w:rPr>
          <w:rFonts w:hint="eastAsia"/>
          <w:sz w:val="40"/>
          <w:lang w:eastAsia="zh-CN"/>
        </w:rPr>
        <w:t>-</w:t>
      </w:r>
      <w:r w:rsidR="00B97863">
        <w:rPr>
          <w:rFonts w:hint="eastAsia"/>
          <w:sz w:val="40"/>
          <w:lang w:eastAsia="zh-CN"/>
        </w:rPr>
        <w:t>08</w:t>
      </w:r>
    </w:p>
    <w:p w14:paraId="5533ED20" w14:textId="7246FFAE" w:rsidR="000F33ED" w:rsidRDefault="000F33ED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315371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1AC74" w14:textId="7E734538" w:rsidR="000F33ED" w:rsidRDefault="000F33ED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75491C43" w14:textId="75C3E62A" w:rsidR="000F33ED" w:rsidRDefault="000F33ED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34238" w:history="1">
            <w:r w:rsidRPr="00A746EA">
              <w:rPr>
                <w:rStyle w:val="af3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20D1" w14:textId="7C26008C" w:rsidR="000F33ED" w:rsidRDefault="0078336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39" w:history="1">
            <w:r w:rsidR="000F33ED" w:rsidRPr="00A746EA">
              <w:rPr>
                <w:rStyle w:val="af3"/>
                <w:noProof/>
              </w:rPr>
              <w:t>1.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引言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_Toc432534239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ECDA9BF" w14:textId="088DF16D" w:rsidR="000F33ED" w:rsidRDefault="0078336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0" w:history="1">
            <w:r w:rsidR="000F33ED" w:rsidRPr="00A746EA">
              <w:rPr>
                <w:rStyle w:val="af3"/>
                <w:noProof/>
              </w:rPr>
              <w:t>1.1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目的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2F5EA97" w14:textId="166DBBC6" w:rsidR="000F33ED" w:rsidRDefault="0078336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1" w:history="1">
            <w:r w:rsidR="000F33ED" w:rsidRPr="00A746EA">
              <w:rPr>
                <w:rStyle w:val="af3"/>
                <w:noProof/>
              </w:rPr>
              <w:t>1.2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范围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F357367" w14:textId="69DA060B" w:rsidR="000F33ED" w:rsidRDefault="0078336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2" w:history="1">
            <w:r w:rsidR="000F33ED" w:rsidRPr="00A746EA">
              <w:rPr>
                <w:rStyle w:val="af3"/>
                <w:noProof/>
              </w:rPr>
              <w:t>1.3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参考文献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0991A5F" w14:textId="2609B856" w:rsidR="000F33ED" w:rsidRDefault="0078336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3" w:history="1">
            <w:r w:rsidR="000F33ED" w:rsidRPr="00A746EA">
              <w:rPr>
                <w:rStyle w:val="af3"/>
                <w:noProof/>
              </w:rPr>
              <w:t>2.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总体描述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C959457" w14:textId="124E193A" w:rsidR="000F33ED" w:rsidRDefault="0078336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4" w:history="1">
            <w:r w:rsidR="000F33ED" w:rsidRPr="00A746EA">
              <w:rPr>
                <w:rStyle w:val="af3"/>
                <w:noProof/>
              </w:rPr>
              <w:t>2.1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商品前景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5168A1C0" w14:textId="4D074739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5" w:history="1">
            <w:r w:rsidR="000F33ED" w:rsidRPr="00A746EA">
              <w:rPr>
                <w:rStyle w:val="af3"/>
                <w:noProof/>
              </w:rPr>
              <w:t>2.1.1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背景与机遇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6121BEA" w14:textId="703D3269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6" w:history="1">
            <w:r w:rsidR="000F33ED" w:rsidRPr="00A746EA">
              <w:rPr>
                <w:rStyle w:val="af3"/>
                <w:noProof/>
              </w:rPr>
              <w:t>2.1.2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业务需求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FC5BFB0" w14:textId="5285CBCE" w:rsidR="000F33ED" w:rsidRDefault="0078336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7" w:history="1">
            <w:r w:rsidR="000F33ED" w:rsidRPr="00A746EA">
              <w:rPr>
                <w:rStyle w:val="af3"/>
                <w:noProof/>
              </w:rPr>
              <w:t>2.2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商品功能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_Toc432534247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057C16B" w14:textId="7F85EB08" w:rsidR="000F33ED" w:rsidRDefault="0078336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8" w:history="1">
            <w:r w:rsidR="000F33ED" w:rsidRPr="00A746EA">
              <w:rPr>
                <w:rStyle w:val="af3"/>
                <w:noProof/>
              </w:rPr>
              <w:t>2.3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用户特征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_Toc432534248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1A3F0BA" w14:textId="5E369081" w:rsidR="000F33ED" w:rsidRDefault="0078336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49" w:history="1">
            <w:r w:rsidR="000F33ED" w:rsidRPr="00A746EA">
              <w:rPr>
                <w:rStyle w:val="af3"/>
                <w:noProof/>
              </w:rPr>
              <w:t>2.4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约束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_Toc432534249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8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5956D4A7" w14:textId="6FA81BFB" w:rsidR="000F33ED" w:rsidRDefault="0078336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0" w:history="1">
            <w:r w:rsidR="000F33ED" w:rsidRPr="00A746EA">
              <w:rPr>
                <w:rStyle w:val="af3"/>
                <w:noProof/>
              </w:rPr>
              <w:t>2.5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假设和依赖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328F6A3" w14:textId="68BC461C" w:rsidR="000F33ED" w:rsidRDefault="0078336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1" w:history="1">
            <w:r w:rsidR="000F33ED" w:rsidRPr="00A746EA">
              <w:rPr>
                <w:rStyle w:val="af3"/>
                <w:noProof/>
              </w:rPr>
              <w:t>3.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详细需求描述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58AC19B" w14:textId="71CEC57C" w:rsidR="000F33ED" w:rsidRDefault="0078336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2" w:history="1">
            <w:r w:rsidR="000F33ED" w:rsidRPr="00A746EA">
              <w:rPr>
                <w:rStyle w:val="af3"/>
                <w:noProof/>
              </w:rPr>
              <w:t>3.1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对外接口需求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7320A7C" w14:textId="23D05311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3" w:history="1">
            <w:r w:rsidR="000F33ED" w:rsidRPr="00A746EA">
              <w:rPr>
                <w:rStyle w:val="af3"/>
                <w:noProof/>
              </w:rPr>
              <w:t>3.1.1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用户界面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5C91336" w14:textId="0C0184EC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4" w:history="1">
            <w:r w:rsidR="000F33ED" w:rsidRPr="00A746EA">
              <w:rPr>
                <w:rStyle w:val="af3"/>
                <w:noProof/>
              </w:rPr>
              <w:t>3.1.2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硬件接口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10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5DF2C220" w14:textId="24992718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5" w:history="1">
            <w:r w:rsidR="000F33ED" w:rsidRPr="00A746EA">
              <w:rPr>
                <w:rStyle w:val="af3"/>
                <w:noProof/>
              </w:rPr>
              <w:t>3.1.3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软件接口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10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50E38B7" w14:textId="45E78195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6" w:history="1">
            <w:r w:rsidR="000F33ED" w:rsidRPr="00A746EA">
              <w:rPr>
                <w:rStyle w:val="af3"/>
                <w:noProof/>
              </w:rPr>
              <w:t>3.1.4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通信接口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10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DA29E52" w14:textId="3A0D9043" w:rsidR="000F33ED" w:rsidRDefault="0078336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7" w:history="1">
            <w:r w:rsidR="000F33ED" w:rsidRPr="00A746EA">
              <w:rPr>
                <w:rStyle w:val="af3"/>
                <w:noProof/>
              </w:rPr>
              <w:t>3.2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功能需求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_Toc432534257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10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2A08175" w14:textId="5C756572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8" w:history="1">
            <w:r w:rsidR="000F33ED" w:rsidRPr="00A746EA">
              <w:rPr>
                <w:rStyle w:val="af3"/>
                <w:noProof/>
              </w:rPr>
              <w:t>3.2.1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物流信息查询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_Toc432534258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10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2936542" w14:textId="098BDCFB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59" w:history="1">
            <w:r w:rsidR="000F33ED" w:rsidRPr="00A746EA">
              <w:rPr>
                <w:rStyle w:val="af3"/>
                <w:noProof/>
              </w:rPr>
              <w:t>3.2.2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订单输入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_Toc432534259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11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BA06347" w14:textId="59B103BF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0" w:history="1">
            <w:r w:rsidR="000F33ED" w:rsidRPr="00A746EA">
              <w:rPr>
                <w:rStyle w:val="af3"/>
                <w:noProof/>
              </w:rPr>
              <w:t>3.2.3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查询报价和时间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12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30D6D84" w14:textId="78DEB7C8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1" w:history="1">
            <w:r w:rsidR="000F33ED" w:rsidRPr="00A746EA">
              <w:rPr>
                <w:rStyle w:val="af3"/>
                <w:noProof/>
              </w:rPr>
              <w:t>3.2.4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收件信息输入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13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52F28D0" w14:textId="389B04C5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2" w:history="1">
            <w:r w:rsidR="000F33ED" w:rsidRPr="00A746EA">
              <w:rPr>
                <w:rStyle w:val="af3"/>
                <w:noProof/>
              </w:rPr>
              <w:t>3.2.5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车辆装车管理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13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D3D6E74" w14:textId="24EB9B72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3" w:history="1">
            <w:r w:rsidR="000F33ED" w:rsidRPr="00A746EA">
              <w:rPr>
                <w:rStyle w:val="af3"/>
                <w:noProof/>
              </w:rPr>
              <w:t>3.2.6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接件与派件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15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8C34F81" w14:textId="753EAA6F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4" w:history="1">
            <w:r w:rsidR="000F33ED" w:rsidRPr="00A746EA">
              <w:rPr>
                <w:rStyle w:val="af3"/>
                <w:noProof/>
              </w:rPr>
              <w:t>3.2.7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记录收款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16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7CDC8FA" w14:textId="0375577B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5" w:history="1">
            <w:r w:rsidR="000F33ED" w:rsidRPr="00A746EA">
              <w:rPr>
                <w:rStyle w:val="af3"/>
                <w:noProof/>
              </w:rPr>
              <w:t>3.2.8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车辆信息管理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18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CA3F2BD" w14:textId="584BB119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6" w:history="1">
            <w:r w:rsidR="000F33ED" w:rsidRPr="00A746EA">
              <w:rPr>
                <w:rStyle w:val="af3"/>
                <w:noProof/>
              </w:rPr>
              <w:t>3.2.9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司机信息管理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19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8A42748" w14:textId="2CAE4BB7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7" w:history="1">
            <w:r w:rsidR="000F33ED" w:rsidRPr="00A746EA">
              <w:rPr>
                <w:rStyle w:val="af3"/>
                <w:noProof/>
              </w:rPr>
              <w:t>3.2.10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装运管理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_Toc432534267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20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C83E146" w14:textId="2936F965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8" w:history="1">
            <w:r w:rsidR="000F33ED" w:rsidRPr="00A746EA">
              <w:rPr>
                <w:rStyle w:val="af3"/>
                <w:noProof/>
              </w:rPr>
              <w:t>3.2.11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中转接收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_Toc432534268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21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A663EC0" w14:textId="532591ED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69" w:history="1">
            <w:r w:rsidR="000F33ED" w:rsidRPr="00A746EA">
              <w:rPr>
                <w:rStyle w:val="af3"/>
                <w:noProof/>
              </w:rPr>
              <w:t>3.2.12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库存管理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_Toc432534269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22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F82438F" w14:textId="5C087746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0" w:history="1">
            <w:r w:rsidR="000F33ED" w:rsidRPr="00A746EA">
              <w:rPr>
                <w:rStyle w:val="af3"/>
                <w:noProof/>
              </w:rPr>
              <w:t>3.2.13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结算管理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24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366AFCB" w14:textId="36B6DED3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1" w:history="1">
            <w:r w:rsidR="000F33ED" w:rsidRPr="00A746EA">
              <w:rPr>
                <w:rStyle w:val="af3"/>
                <w:noProof/>
              </w:rPr>
              <w:t>3.2.14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成本管理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25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572FFD9" w14:textId="2A613E2D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2" w:history="1">
            <w:r w:rsidR="000F33ED" w:rsidRPr="00A746EA">
              <w:rPr>
                <w:rStyle w:val="af3"/>
                <w:noProof/>
              </w:rPr>
              <w:t>3.2.15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期初建帐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26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7CE0078" w14:textId="29FC4A7A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3" w:history="1">
            <w:r w:rsidR="000F33ED" w:rsidRPr="00A746EA">
              <w:rPr>
                <w:rStyle w:val="af3"/>
                <w:noProof/>
              </w:rPr>
              <w:t>3.2.16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统计报表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27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4F4F739" w14:textId="02717E3A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4" w:history="1">
            <w:r w:rsidR="000F33ED" w:rsidRPr="00A746EA">
              <w:rPr>
                <w:rStyle w:val="af3"/>
                <w:noProof/>
              </w:rPr>
              <w:t>3.2.17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账户管理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28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24BD3AAC" w14:textId="57B2B995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5" w:history="1">
            <w:r w:rsidR="000F33ED" w:rsidRPr="00A746EA">
              <w:rPr>
                <w:rStyle w:val="af3"/>
                <w:noProof/>
              </w:rPr>
              <w:t>3.2.18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查看操作日志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30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A80A0B8" w14:textId="05A0A97C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6" w:history="1">
            <w:r w:rsidR="000F33ED" w:rsidRPr="00A746EA">
              <w:rPr>
                <w:rStyle w:val="af3"/>
                <w:noProof/>
              </w:rPr>
              <w:t>3.2.19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查看统计分析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30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3A26A38" w14:textId="37DB8D94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7" w:history="1">
            <w:r w:rsidR="000F33ED" w:rsidRPr="00A746EA">
              <w:rPr>
                <w:rStyle w:val="af3"/>
                <w:noProof/>
              </w:rPr>
              <w:t>3.2.20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人员和机构管理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_Toc432534277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31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8D1A2BD" w14:textId="4E42D8EA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8" w:history="1">
            <w:r w:rsidR="000F33ED" w:rsidRPr="00A746EA">
              <w:rPr>
                <w:rStyle w:val="af3"/>
                <w:noProof/>
              </w:rPr>
              <w:t>3.2.21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审批单据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_Toc432534278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32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D5CEF92" w14:textId="0ABE0219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79" w:history="1">
            <w:r w:rsidR="000F33ED" w:rsidRPr="00A746EA">
              <w:rPr>
                <w:rStyle w:val="af3"/>
                <w:noProof/>
              </w:rPr>
              <w:t>3.2.22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制定薪水策略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_Toc432534279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33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215F95BF" w14:textId="1366D602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0" w:history="1">
            <w:r w:rsidR="000F33ED" w:rsidRPr="00A746EA">
              <w:rPr>
                <w:rStyle w:val="af3"/>
                <w:noProof/>
              </w:rPr>
              <w:t>3.2.23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制定城市距离、价格等常量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35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6B0094D4" w14:textId="2DF9E908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1" w:history="1">
            <w:r w:rsidR="000F33ED" w:rsidRPr="00A746EA">
              <w:rPr>
                <w:rStyle w:val="af3"/>
                <w:noProof/>
              </w:rPr>
              <w:t>3.2.24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管理用户的账号和密码和权限管理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36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05A7E0F" w14:textId="7299E87A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2" w:history="1">
            <w:r w:rsidR="000F33ED" w:rsidRPr="00A746EA">
              <w:rPr>
                <w:rStyle w:val="af3"/>
                <w:noProof/>
              </w:rPr>
              <w:t>3.2.25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用户登录和验证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37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AA2AE6F" w14:textId="48D529E6" w:rsidR="000F33ED" w:rsidRDefault="0078336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3" w:history="1">
            <w:r w:rsidR="000F33ED" w:rsidRPr="00A746EA">
              <w:rPr>
                <w:rStyle w:val="af3"/>
                <w:noProof/>
              </w:rPr>
              <w:t>3.3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其他非功能需求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39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E0ABFE0" w14:textId="26847769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4" w:history="1">
            <w:r w:rsidR="000F33ED" w:rsidRPr="00A746EA">
              <w:rPr>
                <w:rStyle w:val="af3"/>
                <w:noProof/>
              </w:rPr>
              <w:t>3.3.1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安全性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39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D6FCF6B" w14:textId="00D4FBAB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5" w:history="1">
            <w:r w:rsidR="000F33ED" w:rsidRPr="00A746EA">
              <w:rPr>
                <w:rStyle w:val="af3"/>
                <w:noProof/>
              </w:rPr>
              <w:t>3.3.2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可维护性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39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574E396" w14:textId="53234B28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6" w:history="1">
            <w:r w:rsidR="000F33ED" w:rsidRPr="00A746EA">
              <w:rPr>
                <w:rStyle w:val="af3"/>
                <w:noProof/>
              </w:rPr>
              <w:t>3.3.3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易用性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39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404BAF4F" w14:textId="0A6C84E0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7" w:history="1">
            <w:r w:rsidR="000F33ED" w:rsidRPr="00A746EA">
              <w:rPr>
                <w:rStyle w:val="af3"/>
                <w:noProof/>
              </w:rPr>
              <w:t>3.3.4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可靠性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_Toc432534287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40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2913DEB" w14:textId="200408A8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8" w:history="1">
            <w:r w:rsidR="000F33ED" w:rsidRPr="00A746EA">
              <w:rPr>
                <w:rStyle w:val="af3"/>
                <w:noProof/>
              </w:rPr>
              <w:t>3.3.5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业务规则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_Toc432534288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40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09014082" w14:textId="2EA4C739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89" w:history="1">
            <w:r w:rsidR="000F33ED" w:rsidRPr="00A746EA">
              <w:rPr>
                <w:rStyle w:val="af3"/>
                <w:noProof/>
              </w:rPr>
              <w:t>3.3.6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约束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_Toc432534289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40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014706E" w14:textId="5B781D25" w:rsidR="000F33ED" w:rsidRDefault="0078336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0" w:history="1">
            <w:r w:rsidR="000F33ED" w:rsidRPr="00A746EA">
              <w:rPr>
                <w:rStyle w:val="af3"/>
                <w:noProof/>
              </w:rPr>
              <w:t>3.4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数据需求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_Toc432534290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40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7B29DE16" w14:textId="50DD61E7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1" w:history="1">
            <w:r w:rsidR="000F33ED" w:rsidRPr="00A746EA">
              <w:rPr>
                <w:rStyle w:val="af3"/>
                <w:noProof/>
              </w:rPr>
              <w:t>3.4.1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数据定义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_Toc432534291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40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039DFB1" w14:textId="56E76C79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2" w:history="1">
            <w:r w:rsidR="000F33ED" w:rsidRPr="00A746EA">
              <w:rPr>
                <w:rStyle w:val="af3"/>
                <w:noProof/>
              </w:rPr>
              <w:t>3.4.2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默认数据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_Toc432534292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41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174739C8" w14:textId="391E5EC8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3" w:history="1">
            <w:r w:rsidR="000F33ED" w:rsidRPr="00A746EA">
              <w:rPr>
                <w:rStyle w:val="af3"/>
                <w:noProof/>
              </w:rPr>
              <w:t>3.4.3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数据格式要求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_Toc432534293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41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22807524" w14:textId="3B06B296" w:rsidR="000F33ED" w:rsidRDefault="00783366">
          <w:pPr>
            <w:pStyle w:val="23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4" w:history="1">
            <w:r w:rsidR="000F33ED" w:rsidRPr="00A746EA">
              <w:rPr>
                <w:rStyle w:val="af3"/>
                <w:noProof/>
              </w:rPr>
              <w:t>3.5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其它需求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_Toc432534294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41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51AA47F" w14:textId="4AF66CDD" w:rsidR="000F33ED" w:rsidRDefault="00783366">
          <w:pPr>
            <w:pStyle w:val="3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5" w:history="1">
            <w:r w:rsidR="000F33ED" w:rsidRPr="00A746EA">
              <w:rPr>
                <w:rStyle w:val="af3"/>
                <w:noProof/>
              </w:rPr>
              <w:t>3.5.1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安装需求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_Toc432534295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41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5A255B60" w14:textId="2BD9B524" w:rsidR="000F33ED" w:rsidRDefault="00783366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2534296" w:history="1">
            <w:r w:rsidR="000F33ED" w:rsidRPr="00A746EA">
              <w:rPr>
                <w:rStyle w:val="af3"/>
                <w:noProof/>
              </w:rPr>
              <w:t>4.</w:t>
            </w:r>
            <w:r w:rsidR="000F33ED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F33ED" w:rsidRPr="00A746EA">
              <w:rPr>
                <w:rStyle w:val="af3"/>
                <w:noProof/>
              </w:rPr>
              <w:t>附录</w:t>
            </w:r>
            <w:r w:rsidR="000F33ED">
              <w:rPr>
                <w:noProof/>
                <w:webHidden/>
              </w:rPr>
              <w:tab/>
            </w:r>
            <w:r w:rsidR="000F33ED">
              <w:rPr>
                <w:noProof/>
                <w:webHidden/>
              </w:rPr>
              <w:fldChar w:fldCharType="begin"/>
            </w:r>
            <w:r w:rsidR="000F33ED">
              <w:rPr>
                <w:noProof/>
                <w:webHidden/>
              </w:rPr>
              <w:instrText xml:space="preserve"> PAGEREF _Toc432534296 \h </w:instrText>
            </w:r>
            <w:r w:rsidR="000F33ED">
              <w:rPr>
                <w:noProof/>
                <w:webHidden/>
              </w:rPr>
            </w:r>
            <w:r w:rsidR="000F33ED">
              <w:rPr>
                <w:noProof/>
                <w:webHidden/>
              </w:rPr>
              <w:fldChar w:fldCharType="separate"/>
            </w:r>
            <w:r w:rsidR="007B6CB8">
              <w:rPr>
                <w:noProof/>
                <w:webHidden/>
              </w:rPr>
              <w:t>41</w:t>
            </w:r>
            <w:r w:rsidR="000F33ED">
              <w:rPr>
                <w:noProof/>
                <w:webHidden/>
              </w:rPr>
              <w:fldChar w:fldCharType="end"/>
            </w:r>
          </w:hyperlink>
        </w:p>
        <w:p w14:paraId="3BF1CBFC" w14:textId="40AE6C08" w:rsidR="000F33ED" w:rsidRDefault="000F33ED">
          <w:r>
            <w:rPr>
              <w:b/>
              <w:bCs/>
              <w:lang w:val="zh-CN"/>
            </w:rPr>
            <w:fldChar w:fldCharType="end"/>
          </w:r>
        </w:p>
      </w:sdtContent>
    </w:sdt>
    <w:p w14:paraId="28CBB8F6" w14:textId="2A838DDC" w:rsidR="000F33ED" w:rsidRDefault="000F33ED">
      <w:pPr>
        <w:widowControl/>
        <w:jc w:val="left"/>
      </w:pPr>
      <w:r>
        <w:br w:type="page"/>
      </w:r>
    </w:p>
    <w:p w14:paraId="0D343838" w14:textId="77777777" w:rsidR="00D95DA1" w:rsidRDefault="00D95DA1" w:rsidP="00D95DA1"/>
    <w:p w14:paraId="275D7478" w14:textId="77777777" w:rsidR="006A016A" w:rsidRDefault="006A016A" w:rsidP="006A016A">
      <w:pPr>
        <w:pStyle w:val="1"/>
      </w:pPr>
      <w:bookmarkStart w:id="1" w:name="_Toc432534238"/>
      <w:r>
        <w:rPr>
          <w:rFonts w:hint="eastAsia"/>
        </w:rPr>
        <w:t>更新历史</w:t>
      </w:r>
      <w:bookmarkEnd w:id="1"/>
    </w:p>
    <w:p w14:paraId="4749D4F1" w14:textId="77777777" w:rsidR="006A016A" w:rsidRDefault="006A016A" w:rsidP="006A016A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A016A" w14:paraId="0A7AF11D" w14:textId="77777777" w:rsidTr="00037F58">
        <w:tc>
          <w:tcPr>
            <w:tcW w:w="1668" w:type="dxa"/>
            <w:tcBorders>
              <w:bottom w:val="double" w:sz="12" w:space="0" w:color="auto"/>
            </w:tcBorders>
          </w:tcPr>
          <w:p w14:paraId="767B07FA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68EDE745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09CE402D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4880A65C" w14:textId="77777777" w:rsidR="006A016A" w:rsidRDefault="006A016A" w:rsidP="00037F5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6A016A" w14:paraId="4817FE38" w14:textId="77777777" w:rsidTr="00037F58">
        <w:tc>
          <w:tcPr>
            <w:tcW w:w="1668" w:type="dxa"/>
            <w:tcBorders>
              <w:top w:val="nil"/>
            </w:tcBorders>
          </w:tcPr>
          <w:p w14:paraId="2980A946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  <w:tcBorders>
              <w:top w:val="nil"/>
            </w:tcBorders>
          </w:tcPr>
          <w:p w14:paraId="47EA9DB3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-10</w:t>
            </w:r>
            <w:r w:rsidR="00B97863">
              <w:rPr>
                <w:rFonts w:hint="eastAsia"/>
              </w:rPr>
              <w:t>-6</w:t>
            </w:r>
          </w:p>
        </w:tc>
        <w:tc>
          <w:tcPr>
            <w:tcW w:w="4954" w:type="dxa"/>
            <w:tcBorders>
              <w:top w:val="nil"/>
            </w:tcBorders>
          </w:tcPr>
          <w:p w14:paraId="0EB0A982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最初原型</w:t>
            </w:r>
          </w:p>
        </w:tc>
        <w:tc>
          <w:tcPr>
            <w:tcW w:w="1584" w:type="dxa"/>
            <w:tcBorders>
              <w:top w:val="nil"/>
            </w:tcBorders>
          </w:tcPr>
          <w:p w14:paraId="2A638CA9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 xml:space="preserve">V0.1 </w:t>
            </w:r>
            <w:r>
              <w:rPr>
                <w:rFonts w:hint="eastAsia"/>
              </w:rPr>
              <w:t>内部版</w:t>
            </w:r>
          </w:p>
        </w:tc>
      </w:tr>
      <w:tr w:rsidR="006A016A" w14:paraId="3277062D" w14:textId="77777777" w:rsidTr="00037F58">
        <w:tc>
          <w:tcPr>
            <w:tcW w:w="1668" w:type="dxa"/>
          </w:tcPr>
          <w:p w14:paraId="5B80877A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</w:tcPr>
          <w:p w14:paraId="6CDA4B0E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2015-10-8</w:t>
            </w:r>
          </w:p>
        </w:tc>
        <w:tc>
          <w:tcPr>
            <w:tcW w:w="4954" w:type="dxa"/>
          </w:tcPr>
          <w:p w14:paraId="0D7E3BF8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>整合各部分的一些需求</w:t>
            </w:r>
          </w:p>
        </w:tc>
        <w:tc>
          <w:tcPr>
            <w:tcW w:w="1584" w:type="dxa"/>
          </w:tcPr>
          <w:p w14:paraId="3ECF5184" w14:textId="77777777" w:rsidR="006A016A" w:rsidRDefault="006A016A" w:rsidP="00037F58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 w:rsidR="00B97863">
              <w:rPr>
                <w:rFonts w:hint="eastAsia"/>
              </w:rPr>
              <w:t>测试版</w:t>
            </w:r>
          </w:p>
        </w:tc>
      </w:tr>
      <w:tr w:rsidR="006C4983" w14:paraId="5F3DD431" w14:textId="77777777" w:rsidTr="00037F58">
        <w:tc>
          <w:tcPr>
            <w:tcW w:w="1668" w:type="dxa"/>
          </w:tcPr>
          <w:p w14:paraId="23EAB1EA" w14:textId="620241ED" w:rsidR="006C4983" w:rsidRDefault="006C4983" w:rsidP="00037F58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</w:tcPr>
          <w:p w14:paraId="7DB81348" w14:textId="17349404" w:rsidR="006C4983" w:rsidRDefault="00092EA0" w:rsidP="00037F58">
            <w:pPr>
              <w:spacing w:before="40" w:after="40"/>
            </w:pPr>
            <w:r>
              <w:t>2015-</w:t>
            </w:r>
            <w:r w:rsidR="006C4983">
              <w:rPr>
                <w:rFonts w:hint="eastAsia"/>
              </w:rPr>
              <w:t>10-13</w:t>
            </w:r>
          </w:p>
        </w:tc>
        <w:tc>
          <w:tcPr>
            <w:tcW w:w="4954" w:type="dxa"/>
          </w:tcPr>
          <w:p w14:paraId="19C8A79F" w14:textId="29A6687E" w:rsidR="006C4983" w:rsidRDefault="006C4983" w:rsidP="00037F58">
            <w:pPr>
              <w:spacing w:before="40" w:after="40"/>
            </w:pPr>
            <w:r>
              <w:rPr>
                <w:rFonts w:hint="eastAsia"/>
              </w:rPr>
              <w:t>整合所有功能需求，补充登录</w:t>
            </w:r>
          </w:p>
        </w:tc>
        <w:tc>
          <w:tcPr>
            <w:tcW w:w="1584" w:type="dxa"/>
          </w:tcPr>
          <w:p w14:paraId="41D338FB" w14:textId="65369CEF" w:rsidR="006C4983" w:rsidRDefault="006C4983" w:rsidP="00037F58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正式版</w:t>
            </w:r>
          </w:p>
        </w:tc>
      </w:tr>
      <w:tr w:rsidR="00092EA0" w14:paraId="5914D5CF" w14:textId="77777777" w:rsidTr="00037F58">
        <w:tc>
          <w:tcPr>
            <w:tcW w:w="1668" w:type="dxa"/>
          </w:tcPr>
          <w:p w14:paraId="055B1E9D" w14:textId="18A14187" w:rsidR="00092EA0" w:rsidRDefault="00092EA0" w:rsidP="00092EA0">
            <w:pPr>
              <w:spacing w:before="40" w:after="40"/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</w:tcPr>
          <w:p w14:paraId="13B2321F" w14:textId="7D5BA225" w:rsidR="00092EA0" w:rsidRDefault="00092EA0" w:rsidP="00092EA0">
            <w:pPr>
              <w:spacing w:before="40" w:after="40"/>
            </w:pPr>
            <w:r>
              <w:t>2015-</w:t>
            </w:r>
            <w:r>
              <w:rPr>
                <w:rFonts w:hint="eastAsia"/>
              </w:rPr>
              <w:t>10-13</w:t>
            </w:r>
          </w:p>
        </w:tc>
        <w:tc>
          <w:tcPr>
            <w:tcW w:w="4954" w:type="dxa"/>
          </w:tcPr>
          <w:p w14:paraId="363994DF" w14:textId="628F5425" w:rsidR="00092EA0" w:rsidRDefault="00092EA0" w:rsidP="00092EA0">
            <w:pPr>
              <w:spacing w:before="40" w:after="40"/>
            </w:pPr>
            <w:r>
              <w:rPr>
                <w:rFonts w:hint="eastAsia"/>
              </w:rPr>
              <w:t>增加了目录和用户界面，基本完整</w:t>
            </w:r>
          </w:p>
        </w:tc>
        <w:tc>
          <w:tcPr>
            <w:tcW w:w="1584" w:type="dxa"/>
          </w:tcPr>
          <w:p w14:paraId="5A10FF09" w14:textId="2156E2F8" w:rsidR="00092EA0" w:rsidRDefault="00092EA0" w:rsidP="00092EA0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正式版</w:t>
            </w:r>
          </w:p>
        </w:tc>
      </w:tr>
      <w:tr w:rsidR="005E5005" w14:paraId="785791AC" w14:textId="77777777" w:rsidTr="00037F58">
        <w:tc>
          <w:tcPr>
            <w:tcW w:w="1668" w:type="dxa"/>
          </w:tcPr>
          <w:p w14:paraId="7E7427D6" w14:textId="017565BC" w:rsidR="005E5005" w:rsidRDefault="005E5005" w:rsidP="005E5005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蒙奕锟</w:t>
            </w:r>
          </w:p>
        </w:tc>
        <w:tc>
          <w:tcPr>
            <w:tcW w:w="1662" w:type="dxa"/>
          </w:tcPr>
          <w:p w14:paraId="49292BC9" w14:textId="04E7FB7F" w:rsidR="005E5005" w:rsidRDefault="005E5005" w:rsidP="005E5005">
            <w:pPr>
              <w:spacing w:before="40" w:after="40"/>
            </w:pPr>
            <w:r>
              <w:t>2015-</w:t>
            </w:r>
            <w:r>
              <w:rPr>
                <w:rFonts w:hint="eastAsia"/>
              </w:rPr>
              <w:t>10-14</w:t>
            </w:r>
          </w:p>
        </w:tc>
        <w:tc>
          <w:tcPr>
            <w:tcW w:w="4954" w:type="dxa"/>
          </w:tcPr>
          <w:p w14:paraId="4B819F5A" w14:textId="32CAAF7F" w:rsidR="005E5005" w:rsidRDefault="005E5005" w:rsidP="005E5005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完善了可维护性和可靠性</w:t>
            </w:r>
          </w:p>
        </w:tc>
        <w:tc>
          <w:tcPr>
            <w:tcW w:w="1584" w:type="dxa"/>
          </w:tcPr>
          <w:p w14:paraId="46CB17A9" w14:textId="384F88E0" w:rsidR="005E5005" w:rsidRDefault="005E5005" w:rsidP="005E5005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2</w:t>
            </w:r>
            <w:r>
              <w:t>.2</w:t>
            </w:r>
          </w:p>
        </w:tc>
      </w:tr>
    </w:tbl>
    <w:p w14:paraId="1B34C24B" w14:textId="77777777" w:rsidR="006A016A" w:rsidRDefault="006A016A" w:rsidP="00D95DA1">
      <w:pPr>
        <w:rPr>
          <w:b/>
          <w:sz w:val="28"/>
        </w:rPr>
      </w:pPr>
    </w:p>
    <w:p w14:paraId="520E77D5" w14:textId="77777777" w:rsidR="006A016A" w:rsidRDefault="006A016A" w:rsidP="006A016A">
      <w:r>
        <w:br w:type="page"/>
      </w:r>
    </w:p>
    <w:p w14:paraId="10181640" w14:textId="77777777" w:rsidR="00D95DA1" w:rsidRDefault="00D95DA1" w:rsidP="00D95DA1"/>
    <w:p w14:paraId="071A4FFF" w14:textId="77777777" w:rsidR="00FD6B76" w:rsidRPr="00FD6B76" w:rsidRDefault="00D95DA1" w:rsidP="00FD6B76">
      <w:pPr>
        <w:pStyle w:val="1"/>
        <w:numPr>
          <w:ilvl w:val="0"/>
          <w:numId w:val="6"/>
        </w:numPr>
      </w:pPr>
      <w:bookmarkStart w:id="2" w:name="_Toc432534239"/>
      <w:r w:rsidRPr="00D95DA1">
        <w:rPr>
          <w:rFonts w:hint="eastAsia"/>
        </w:rPr>
        <w:t>引言</w:t>
      </w:r>
      <w:bookmarkEnd w:id="2"/>
    </w:p>
    <w:p w14:paraId="177BACB3" w14:textId="77777777" w:rsidR="00FD6B76" w:rsidRPr="00FD6B76" w:rsidRDefault="00D95DA1" w:rsidP="00FD6B76">
      <w:pPr>
        <w:pStyle w:val="2"/>
        <w:numPr>
          <w:ilvl w:val="1"/>
          <w:numId w:val="6"/>
        </w:numPr>
      </w:pPr>
      <w:bookmarkStart w:id="3" w:name="_Toc432534240"/>
      <w:r w:rsidRPr="00D95DA1">
        <w:rPr>
          <w:rFonts w:hint="eastAsia"/>
        </w:rPr>
        <w:t>目的</w:t>
      </w:r>
      <w:bookmarkEnd w:id="3"/>
    </w:p>
    <w:p w14:paraId="7E9D184E" w14:textId="77777777" w:rsidR="00D95DA1" w:rsidRPr="00D95DA1" w:rsidRDefault="00D95DA1" w:rsidP="00B4556A">
      <w:pPr>
        <w:ind w:firstLineChars="200" w:firstLine="420"/>
      </w:pPr>
      <w:r w:rsidRPr="00D95DA1">
        <w:rPr>
          <w:rFonts w:hint="eastAsia"/>
        </w:rPr>
        <w:t>本文档描述了快递管理系统</w:t>
      </w:r>
      <w:r>
        <w:rPr>
          <w:rFonts w:hint="eastAsia"/>
        </w:rPr>
        <w:t>的功能需求和非功能需求。</w:t>
      </w:r>
      <w:r w:rsidRPr="00D95DA1">
        <w:rPr>
          <w:rFonts w:hint="eastAsia"/>
        </w:rPr>
        <w:t>开发小组的软件系统实现与验证工作都以此文档为依据。</w:t>
      </w:r>
    </w:p>
    <w:p w14:paraId="6BBA5AE6" w14:textId="77777777" w:rsidR="00D95DA1" w:rsidRDefault="00FD6B76" w:rsidP="00B4556A">
      <w:pPr>
        <w:ind w:firstLineChars="200" w:firstLine="420"/>
      </w:pPr>
      <w:r>
        <w:rPr>
          <w:rFonts w:hint="eastAsia"/>
        </w:rPr>
        <w:t>除特殊说明之外，本文档所包含的需求都是高优先级需求。</w:t>
      </w:r>
    </w:p>
    <w:p w14:paraId="673E1F6A" w14:textId="77777777" w:rsidR="00FD6B76" w:rsidRDefault="00FD6B76" w:rsidP="00FD6B76">
      <w:pPr>
        <w:pStyle w:val="2"/>
        <w:numPr>
          <w:ilvl w:val="1"/>
          <w:numId w:val="6"/>
        </w:numPr>
      </w:pPr>
      <w:bookmarkStart w:id="4" w:name="_Toc432534241"/>
      <w:r>
        <w:rPr>
          <w:rFonts w:hint="eastAsia"/>
        </w:rPr>
        <w:t>范围</w:t>
      </w:r>
      <w:bookmarkEnd w:id="4"/>
    </w:p>
    <w:p w14:paraId="55481B12" w14:textId="5433BF9E" w:rsidR="00FD6B76" w:rsidRDefault="00FD6B76" w:rsidP="00B4556A">
      <w:pPr>
        <w:ind w:firstLineChars="200" w:firstLine="420"/>
      </w:pPr>
      <w:r>
        <w:rPr>
          <w:rFonts w:hint="eastAsia"/>
        </w:rPr>
        <w:t>快递管理系统是为本地一家民营物流企业开发的业务系统，开发的目标是帮助该企业处理日常的重点业务</w:t>
      </w:r>
      <w:r w:rsidR="00B4556A">
        <w:rPr>
          <w:rFonts w:hint="eastAsia"/>
        </w:rPr>
        <w:t>，包括人员管理、订单处理、库存管理和账户管理。</w:t>
      </w:r>
    </w:p>
    <w:p w14:paraId="4A435B27" w14:textId="77777777" w:rsidR="00B4556A" w:rsidRDefault="00B4556A" w:rsidP="00B4556A">
      <w:pPr>
        <w:ind w:firstLineChars="200" w:firstLine="420"/>
      </w:pPr>
      <w:r>
        <w:rPr>
          <w:rFonts w:hint="eastAsia"/>
        </w:rPr>
        <w:t>通过快递管理系统的应用，期望能使该物流企业</w:t>
      </w:r>
      <w:r w:rsidRPr="00B4556A">
        <w:rPr>
          <w:rFonts w:hint="eastAsia"/>
        </w:rPr>
        <w:t>保持合理库存，提高用户服务体验，增加业务额，提高财务人员工作效率，</w:t>
      </w:r>
      <w:r>
        <w:rPr>
          <w:rFonts w:hint="eastAsia"/>
        </w:rPr>
        <w:t>并</w:t>
      </w:r>
      <w:r w:rsidRPr="00B4556A">
        <w:rPr>
          <w:rFonts w:hint="eastAsia"/>
        </w:rPr>
        <w:t>为经理的决策做支持</w:t>
      </w:r>
      <w:r>
        <w:rPr>
          <w:rFonts w:hint="eastAsia"/>
        </w:rPr>
        <w:t>。</w:t>
      </w:r>
    </w:p>
    <w:p w14:paraId="150CCA4D" w14:textId="77777777" w:rsidR="00B4556A" w:rsidRDefault="00B4556A" w:rsidP="00B4556A">
      <w:pPr>
        <w:pStyle w:val="2"/>
        <w:numPr>
          <w:ilvl w:val="1"/>
          <w:numId w:val="6"/>
        </w:numPr>
      </w:pPr>
      <w:bookmarkStart w:id="5" w:name="_Toc432534242"/>
      <w:r>
        <w:rPr>
          <w:rFonts w:hint="eastAsia"/>
        </w:rPr>
        <w:t>参考文献</w:t>
      </w:r>
      <w:bookmarkEnd w:id="5"/>
    </w:p>
    <w:p w14:paraId="26B9AB5D" w14:textId="77777777"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14:paraId="3BEFDBE3" w14:textId="77777777" w:rsidR="00B4556A" w:rsidRDefault="00B4556A" w:rsidP="00B4556A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项目实践</w:t>
      </w:r>
      <w:r>
        <w:rPr>
          <w:rFonts w:hint="eastAsia"/>
        </w:rPr>
        <w:t>v</w:t>
      </w:r>
      <w:r>
        <w:t>4</w:t>
      </w:r>
    </w:p>
    <w:p w14:paraId="7BD369C7" w14:textId="77777777" w:rsidR="00B4556A" w:rsidRDefault="00B4556A" w:rsidP="00B4556A">
      <w:pPr>
        <w:pStyle w:val="1"/>
        <w:numPr>
          <w:ilvl w:val="0"/>
          <w:numId w:val="6"/>
        </w:numPr>
      </w:pPr>
      <w:bookmarkStart w:id="6" w:name="_Toc432534243"/>
      <w:r>
        <w:rPr>
          <w:rFonts w:hint="eastAsia"/>
        </w:rPr>
        <w:t>总体描述</w:t>
      </w:r>
      <w:bookmarkEnd w:id="6"/>
    </w:p>
    <w:p w14:paraId="788E0115" w14:textId="77777777" w:rsidR="00B4556A" w:rsidRDefault="000A1A94" w:rsidP="00B4556A">
      <w:pPr>
        <w:pStyle w:val="2"/>
        <w:numPr>
          <w:ilvl w:val="1"/>
          <w:numId w:val="6"/>
        </w:numPr>
      </w:pPr>
      <w:bookmarkStart w:id="7" w:name="_Toc432534244"/>
      <w:r>
        <w:rPr>
          <w:rFonts w:hint="eastAsia"/>
        </w:rPr>
        <w:t>商</w:t>
      </w:r>
      <w:r w:rsidR="00B4556A">
        <w:rPr>
          <w:rFonts w:hint="eastAsia"/>
        </w:rPr>
        <w:t>品前景</w:t>
      </w:r>
      <w:bookmarkEnd w:id="7"/>
    </w:p>
    <w:p w14:paraId="7ACC8454" w14:textId="77777777" w:rsidR="00B4556A" w:rsidRDefault="00B4556A" w:rsidP="00A276C5">
      <w:pPr>
        <w:pStyle w:val="3"/>
        <w:numPr>
          <w:ilvl w:val="2"/>
          <w:numId w:val="6"/>
        </w:numPr>
      </w:pPr>
      <w:bookmarkStart w:id="8" w:name="_Toc432534245"/>
      <w:r>
        <w:rPr>
          <w:rFonts w:hint="eastAsia"/>
        </w:rPr>
        <w:t>背景与机遇</w:t>
      </w:r>
      <w:bookmarkEnd w:id="8"/>
    </w:p>
    <w:p w14:paraId="12FD748B" w14:textId="77777777" w:rsidR="001C726A" w:rsidRDefault="001C726A" w:rsidP="001C726A">
      <w:pPr>
        <w:pStyle w:val="a9"/>
        <w:ind w:left="1077"/>
      </w:pPr>
      <w:r>
        <w:t>xx</w:t>
      </w:r>
      <w:r>
        <w:rPr>
          <w:rFonts w:hint="eastAsia"/>
        </w:rPr>
        <w:t>民营物流企业近年随着</w:t>
      </w:r>
      <w:r w:rsidRPr="003B4F1E">
        <w:rPr>
          <w:rFonts w:hint="eastAsia"/>
        </w:rPr>
        <w:t>公司规模扩大，企业业务量、办公场所、员工数都发生</w:t>
      </w:r>
      <w:r>
        <w:rPr>
          <w:rFonts w:hint="eastAsia"/>
        </w:rPr>
        <w:t>了</w:t>
      </w:r>
      <w:r w:rsidRPr="003B4F1E">
        <w:rPr>
          <w:rFonts w:hint="eastAsia"/>
        </w:rPr>
        <w:t>增长，</w:t>
      </w:r>
      <w:r>
        <w:rPr>
          <w:rFonts w:hint="eastAsia"/>
        </w:rPr>
        <w:t>原有的传统管理方式已经不能有效地使用。该企业希望</w:t>
      </w:r>
      <w:r w:rsidRPr="003B4F1E">
        <w:rPr>
          <w:rFonts w:hint="eastAsia"/>
        </w:rPr>
        <w:t>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</w:t>
      </w:r>
    </w:p>
    <w:p w14:paraId="206CACE0" w14:textId="77777777" w:rsidR="001C726A" w:rsidRDefault="001C726A" w:rsidP="001C726A">
      <w:pPr>
        <w:pStyle w:val="a9"/>
        <w:ind w:left="1077"/>
      </w:pPr>
      <w:r>
        <w:rPr>
          <w:rFonts w:hint="eastAsia"/>
        </w:rPr>
        <w:t>快递管理系统是为了满足</w:t>
      </w:r>
      <w:r w:rsidR="00013041">
        <w:rPr>
          <w:rFonts w:hint="eastAsia"/>
        </w:rPr>
        <w:t>xx</w:t>
      </w:r>
      <w:r w:rsidR="00013041">
        <w:rPr>
          <w:rFonts w:hint="eastAsia"/>
        </w:rPr>
        <w:t>民营物流企业新的业务发展需求而开发的，。</w:t>
      </w:r>
    </w:p>
    <w:p w14:paraId="0430BF95" w14:textId="77777777" w:rsidR="00B4556A" w:rsidRDefault="00B4556A" w:rsidP="00A276C5">
      <w:pPr>
        <w:pStyle w:val="3"/>
        <w:numPr>
          <w:ilvl w:val="2"/>
          <w:numId w:val="6"/>
        </w:numPr>
      </w:pPr>
      <w:bookmarkStart w:id="9" w:name="_Toc432534246"/>
      <w:r>
        <w:rPr>
          <w:rFonts w:hint="eastAsia"/>
        </w:rPr>
        <w:lastRenderedPageBreak/>
        <w:t>业务需求</w:t>
      </w:r>
      <w:bookmarkEnd w:id="9"/>
    </w:p>
    <w:p w14:paraId="5D325F10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BR1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</w:t>
      </w:r>
      <w:r w:rsidR="0096274C">
        <w:rPr>
          <w:rFonts w:hint="eastAsia"/>
        </w:rPr>
        <w:t>提高用户服务体验，增加业务额，提高财务人员工作效率，为经理的决策做支持。</w:t>
      </w:r>
    </w:p>
    <w:p w14:paraId="7075E1E5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BR2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个月后，运营成本降低</w:t>
      </w:r>
      <w:r>
        <w:rPr>
          <w:rFonts w:hint="eastAsia"/>
        </w:rPr>
        <w:t>15%</w:t>
      </w:r>
      <w:r>
        <w:rPr>
          <w:rFonts w:hint="eastAsia"/>
        </w:rPr>
        <w:t>。</w:t>
      </w:r>
    </w:p>
    <w:p w14:paraId="7567FC68" w14:textId="77777777"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范围：人力成本和库存成本</w:t>
      </w:r>
    </w:p>
    <w:p w14:paraId="314B297A" w14:textId="1997E7E6" w:rsidR="00013041" w:rsidRDefault="00013041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度量：检查平均员工数量和平均每</w:t>
      </w:r>
      <w:r>
        <w:rPr>
          <w:rFonts w:hint="eastAsia"/>
        </w:rPr>
        <w:t>10000</w:t>
      </w:r>
      <w:r w:rsidR="000A1A94">
        <w:rPr>
          <w:rFonts w:hint="eastAsia"/>
        </w:rPr>
        <w:t>元营业额</w:t>
      </w:r>
      <w:r>
        <w:rPr>
          <w:rFonts w:hint="eastAsia"/>
        </w:rPr>
        <w:t>的库存成本。</w:t>
      </w:r>
    </w:p>
    <w:p w14:paraId="2B83055D" w14:textId="77777777" w:rsidR="00013041" w:rsidRDefault="00013041" w:rsidP="00013041">
      <w:pPr>
        <w:pStyle w:val="a9"/>
        <w:ind w:left="1080" w:firstLineChars="0" w:firstLine="0"/>
      </w:pPr>
      <w:r>
        <w:rPr>
          <w:rFonts w:hint="eastAsia"/>
        </w:rPr>
        <w:t>BR3</w:t>
      </w:r>
      <w:r>
        <w:rPr>
          <w:rFonts w:hint="eastAsia"/>
        </w:rPr>
        <w:t>：系统上线</w:t>
      </w:r>
      <w:r>
        <w:rPr>
          <w:rFonts w:hint="eastAsia"/>
        </w:rPr>
        <w:t>6</w:t>
      </w:r>
      <w:r>
        <w:rPr>
          <w:rFonts w:hint="eastAsia"/>
        </w:rPr>
        <w:t>个月后，营业额</w:t>
      </w:r>
      <w:r w:rsidR="000A1A94">
        <w:rPr>
          <w:rFonts w:hint="eastAsia"/>
        </w:rPr>
        <w:t>要提高</w:t>
      </w:r>
      <w:r w:rsidR="000A1A94">
        <w:rPr>
          <w:rFonts w:hint="eastAsia"/>
        </w:rPr>
        <w:t>20%</w:t>
      </w:r>
      <w:r w:rsidR="000A1A94">
        <w:rPr>
          <w:rFonts w:hint="eastAsia"/>
        </w:rPr>
        <w:t>。</w:t>
      </w:r>
    </w:p>
    <w:p w14:paraId="5C7184AB" w14:textId="77777777"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最好情况：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09FB83B1" w14:textId="77777777" w:rsidR="000A1A94" w:rsidRDefault="000A1A94" w:rsidP="00013041">
      <w:pPr>
        <w:pStyle w:val="a9"/>
        <w:ind w:left="1080" w:firstLineChars="0" w:firstLine="0"/>
      </w:pPr>
      <w:r>
        <w:tab/>
      </w:r>
      <w:r>
        <w:tab/>
      </w:r>
      <w:r>
        <w:rPr>
          <w:rFonts w:hint="eastAsia"/>
        </w:rPr>
        <w:t>最可能情况：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10F7E28A" w14:textId="53537CAE" w:rsidR="000A1A94" w:rsidRDefault="000A1A94" w:rsidP="000A1A94">
      <w:pPr>
        <w:pStyle w:val="a9"/>
        <w:ind w:left="1500" w:firstLineChars="0" w:firstLine="180"/>
      </w:pPr>
      <w:r>
        <w:rPr>
          <w:rFonts w:hint="eastAsia"/>
        </w:rPr>
        <w:t>最坏情况：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10BA7551" w14:textId="77777777" w:rsidR="000A1A94" w:rsidRDefault="000A1A94" w:rsidP="000A1A94">
      <w:pPr>
        <w:pStyle w:val="2"/>
        <w:numPr>
          <w:ilvl w:val="1"/>
          <w:numId w:val="6"/>
        </w:numPr>
      </w:pPr>
      <w:bookmarkStart w:id="10" w:name="_Toc432534247"/>
      <w:r>
        <w:rPr>
          <w:rFonts w:hint="eastAsia"/>
        </w:rPr>
        <w:t>商品功能</w:t>
      </w:r>
      <w:bookmarkEnd w:id="10"/>
    </w:p>
    <w:p w14:paraId="5C336C35" w14:textId="0C966119" w:rsidR="00A276C5" w:rsidRDefault="00A276C5" w:rsidP="00A276C5">
      <w:r>
        <w:rPr>
          <w:rFonts w:hint="eastAsia"/>
        </w:rPr>
        <w:t>SF1</w:t>
      </w:r>
      <w:r>
        <w:rPr>
          <w:rFonts w:hint="eastAsia"/>
        </w:rPr>
        <w:t>：</w:t>
      </w:r>
      <w:r w:rsidR="00B564E9" w:rsidRPr="00B564E9">
        <w:rPr>
          <w:rFonts w:hint="eastAsia"/>
        </w:rPr>
        <w:t>分析商品库存，发现可能的商品积压现象</w:t>
      </w:r>
    </w:p>
    <w:p w14:paraId="0017C6B7" w14:textId="422BF676" w:rsidR="00B564E9" w:rsidRDefault="00B564E9" w:rsidP="00A276C5">
      <w:r>
        <w:t>SF2</w:t>
      </w:r>
      <w:r>
        <w:rPr>
          <w:rFonts w:hint="eastAsia"/>
        </w:rPr>
        <w:t>：掌握员工变动和授权情况</w:t>
      </w:r>
    </w:p>
    <w:p w14:paraId="2B9AF2B2" w14:textId="51014558" w:rsidR="00B564E9" w:rsidRDefault="00B564E9" w:rsidP="00A276C5">
      <w:r>
        <w:rPr>
          <w:rFonts w:hint="eastAsia"/>
        </w:rPr>
        <w:t>SF3</w:t>
      </w:r>
      <w:r>
        <w:rPr>
          <w:rFonts w:hint="eastAsia"/>
        </w:rPr>
        <w:t>：处理快件</w:t>
      </w:r>
      <w:r w:rsidRPr="00B564E9">
        <w:rPr>
          <w:rFonts w:hint="eastAsia"/>
        </w:rPr>
        <w:t>入库与出库</w:t>
      </w:r>
    </w:p>
    <w:p w14:paraId="38CE3389" w14:textId="55830483" w:rsidR="00B564E9" w:rsidRPr="00B564E9" w:rsidRDefault="00B564E9" w:rsidP="00A276C5">
      <w:r>
        <w:rPr>
          <w:rFonts w:hint="eastAsia"/>
        </w:rPr>
        <w:t>SF4</w:t>
      </w:r>
      <w:r>
        <w:rPr>
          <w:rFonts w:hint="eastAsia"/>
        </w:rPr>
        <w:t>：帮助财务人员处理公司账户和营收</w:t>
      </w:r>
    </w:p>
    <w:p w14:paraId="3BCB078B" w14:textId="77777777" w:rsidR="00A276C5" w:rsidRDefault="00A276C5" w:rsidP="00A276C5">
      <w:pPr>
        <w:pStyle w:val="2"/>
        <w:numPr>
          <w:ilvl w:val="1"/>
          <w:numId w:val="6"/>
        </w:numPr>
      </w:pPr>
      <w:bookmarkStart w:id="11" w:name="_Toc432534248"/>
      <w:r>
        <w:rPr>
          <w:rFonts w:hint="eastAsia"/>
        </w:rPr>
        <w:t>用户特征</w:t>
      </w:r>
      <w:bookmarkEnd w:id="11"/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A276C5" w14:paraId="2B41005D" w14:textId="77777777" w:rsidTr="00513F89">
        <w:trPr>
          <w:jc w:val="center"/>
        </w:trPr>
        <w:tc>
          <w:tcPr>
            <w:tcW w:w="1696" w:type="dxa"/>
            <w:vAlign w:val="center"/>
          </w:tcPr>
          <w:p w14:paraId="76ED349D" w14:textId="77777777" w:rsidR="00A276C5" w:rsidRDefault="00A276C5" w:rsidP="00A276C5">
            <w:r>
              <w:rPr>
                <w:rFonts w:hint="eastAsia"/>
              </w:rPr>
              <w:t>寄件人</w:t>
            </w:r>
          </w:p>
        </w:tc>
        <w:tc>
          <w:tcPr>
            <w:tcW w:w="6600" w:type="dxa"/>
            <w:vAlign w:val="center"/>
          </w:tcPr>
          <w:p w14:paraId="05085211" w14:textId="77777777" w:rsidR="00A276C5" w:rsidRDefault="00A276C5" w:rsidP="00A276C5">
            <w:r w:rsidRPr="003B4F1E">
              <w:rPr>
                <w:rFonts w:hint="eastAsia"/>
              </w:rPr>
              <w:t>希望能够查询当前货物的货运状态（收件、到达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寄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</w:t>
            </w:r>
            <w:r>
              <w:rPr>
                <w:rFonts w:hint="eastAsia"/>
              </w:rPr>
              <w:t>收</w:t>
            </w:r>
            <w:r w:rsidRPr="003B4F1E">
              <w:rPr>
                <w:rFonts w:hint="eastAsia"/>
              </w:rPr>
              <w:t>件人</w:t>
            </w:r>
            <w:r>
              <w:rPr>
                <w:rFonts w:hint="eastAsia"/>
              </w:rPr>
              <w:t>中转中心</w:t>
            </w:r>
            <w:r w:rsidRPr="003B4F1E">
              <w:rPr>
                <w:rFonts w:hint="eastAsia"/>
              </w:rPr>
              <w:t>、到达收件人</w:t>
            </w:r>
            <w:r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、派件中）。</w:t>
            </w:r>
          </w:p>
        </w:tc>
      </w:tr>
      <w:tr w:rsidR="00A276C5" w14:paraId="3A06E69B" w14:textId="77777777" w:rsidTr="00513F89">
        <w:trPr>
          <w:jc w:val="center"/>
        </w:trPr>
        <w:tc>
          <w:tcPr>
            <w:tcW w:w="1696" w:type="dxa"/>
            <w:vAlign w:val="center"/>
          </w:tcPr>
          <w:p w14:paraId="77B7AD60" w14:textId="77777777" w:rsidR="00A276C5" w:rsidRDefault="00A276C5" w:rsidP="00A276C5">
            <w:r w:rsidRPr="00513F89">
              <w:rPr>
                <w:rFonts w:hint="eastAsia"/>
                <w:szCs w:val="21"/>
              </w:rPr>
              <w:t>快递员</w:t>
            </w:r>
          </w:p>
        </w:tc>
        <w:tc>
          <w:tcPr>
            <w:tcW w:w="6600" w:type="dxa"/>
            <w:vAlign w:val="center"/>
          </w:tcPr>
          <w:p w14:paraId="5C83218D" w14:textId="5E9E4C84" w:rsidR="00A276C5" w:rsidRPr="003B4F1E" w:rsidRDefault="00A276C5" w:rsidP="00A276C5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营业厅大约</w:t>
            </w:r>
            <w:r w:rsidRPr="003B4F1E">
              <w:rPr>
                <w:rFonts w:hint="eastAsia"/>
              </w:rPr>
              <w:t>50</w:t>
            </w:r>
            <w:r w:rsidRPr="003B4F1E">
              <w:rPr>
                <w:rFonts w:hint="eastAsia"/>
              </w:rPr>
              <w:t>人。</w:t>
            </w:r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揽收到快递后回</w:t>
            </w:r>
            <w:r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营业厅输入寄件单</w:t>
            </w:r>
            <w:r>
              <w:rPr>
                <w:rFonts w:hint="eastAsia"/>
              </w:rPr>
              <w:t>信息（</w:t>
            </w:r>
            <w:r w:rsidR="00B564E9" w:rsidRPr="003B4F1E">
              <w:rPr>
                <w:rFonts w:hint="eastAsia"/>
              </w:rPr>
              <w:t>寄件人姓名、住址、单位、电话、手机；收件人姓名、住址、单位、电话、手机；托运货物信息（原件数、实际重量、体积、内件品名</w:t>
            </w:r>
            <w:r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  <w:p w14:paraId="2DAB0ACC" w14:textId="77777777" w:rsidR="00A276C5" w:rsidRDefault="00A276C5" w:rsidP="00A276C5">
            <w:r>
              <w:rPr>
                <w:rFonts w:hint="eastAsia"/>
              </w:rPr>
              <w:t>他们希望</w:t>
            </w:r>
            <w:r w:rsidRPr="003B4F1E">
              <w:rPr>
                <w:rFonts w:hint="eastAsia"/>
              </w:rPr>
              <w:t>输入以上托运信息之后</w:t>
            </w:r>
            <w:r>
              <w:rPr>
                <w:rFonts w:hint="eastAsia"/>
              </w:rPr>
              <w:t>系统</w:t>
            </w:r>
            <w:r w:rsidRPr="003B4F1E">
              <w:rPr>
                <w:rFonts w:hint="eastAsia"/>
              </w:rPr>
              <w:t>会自动给出运费报价，和预计到达日期</w:t>
            </w:r>
            <w:r>
              <w:rPr>
                <w:rFonts w:hint="eastAsia"/>
              </w:rPr>
              <w:t>。</w:t>
            </w:r>
          </w:p>
          <w:p w14:paraId="15C9EF28" w14:textId="77777777" w:rsidR="00A276C5" w:rsidRPr="003B4F1E" w:rsidRDefault="00A276C5" w:rsidP="00A276C5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派送快递之后，要输入收件人姓名，收件时间到系统中去。</w:t>
            </w:r>
          </w:p>
          <w:p w14:paraId="7EE88A19" w14:textId="77777777" w:rsidR="00A276C5" w:rsidRPr="00A276C5" w:rsidRDefault="00A276C5" w:rsidP="00A276C5">
            <w:r>
              <w:rPr>
                <w:rFonts w:hint="eastAsia"/>
              </w:rPr>
              <w:t>快递员可以输入托运订单条形码号，</w:t>
            </w:r>
            <w:r w:rsidRPr="003B4F1E">
              <w:rPr>
                <w:rFonts w:hint="eastAsia"/>
              </w:rPr>
              <w:t>查询订单信息。</w:t>
            </w:r>
          </w:p>
        </w:tc>
      </w:tr>
      <w:tr w:rsidR="00A276C5" w:rsidRPr="00A276C5" w14:paraId="3BBDE092" w14:textId="77777777" w:rsidTr="00513F89">
        <w:trPr>
          <w:jc w:val="center"/>
        </w:trPr>
        <w:tc>
          <w:tcPr>
            <w:tcW w:w="1696" w:type="dxa"/>
            <w:vAlign w:val="center"/>
          </w:tcPr>
          <w:p w14:paraId="35C99629" w14:textId="77777777" w:rsidR="00A276C5" w:rsidRPr="00A276C5" w:rsidRDefault="00A276C5" w:rsidP="00513F89">
            <w:r w:rsidRPr="00513F89">
              <w:rPr>
                <w:rFonts w:hint="eastAsia"/>
                <w:szCs w:val="21"/>
              </w:rPr>
              <w:t>营业厅业务员</w:t>
            </w:r>
          </w:p>
        </w:tc>
        <w:tc>
          <w:tcPr>
            <w:tcW w:w="6600" w:type="dxa"/>
            <w:vAlign w:val="center"/>
          </w:tcPr>
          <w:p w14:paraId="1192722C" w14:textId="019CAB39" w:rsidR="00A276C5" w:rsidRDefault="00A276C5" w:rsidP="00513F89">
            <w:r w:rsidRPr="003B4F1E">
              <w:rPr>
                <w:rFonts w:hint="eastAsia"/>
              </w:rPr>
              <w:t>每</w:t>
            </w:r>
            <w:r>
              <w:rPr>
                <w:rFonts w:hint="eastAsia"/>
              </w:rPr>
              <w:t>个</w:t>
            </w:r>
            <w:r w:rsidRPr="003B4F1E">
              <w:rPr>
                <w:rFonts w:hint="eastAsia"/>
              </w:rPr>
              <w:t>营业厅</w:t>
            </w:r>
            <w:r>
              <w:rPr>
                <w:rFonts w:hint="eastAsia"/>
              </w:rPr>
              <w:t>有</w:t>
            </w:r>
            <w:r w:rsidRPr="003B4F1E">
              <w:rPr>
                <w:rFonts w:hint="eastAsia"/>
              </w:rPr>
              <w:t>业务员大约</w:t>
            </w:r>
            <w:r w:rsidRPr="003B4F1E">
              <w:rPr>
                <w:rFonts w:hint="eastAsia"/>
              </w:rPr>
              <w:t>5</w:t>
            </w:r>
            <w:r w:rsidRPr="003B4F1E">
              <w:rPr>
                <w:rFonts w:hint="eastAsia"/>
              </w:rPr>
              <w:t>人</w:t>
            </w:r>
            <w:r>
              <w:rPr>
                <w:rFonts w:hint="eastAsia"/>
              </w:rPr>
              <w:t>，他们在快递员揽件之后，</w:t>
            </w:r>
            <w:r w:rsidRPr="003B4F1E">
              <w:rPr>
                <w:rFonts w:hint="eastAsia"/>
              </w:rPr>
              <w:t>负责分拣和装车，并在系统中录入装车单</w:t>
            </w:r>
            <w:r w:rsidR="00513F89">
              <w:rPr>
                <w:rFonts w:hint="eastAsia"/>
              </w:rPr>
              <w:t>（</w:t>
            </w:r>
            <w:r w:rsidR="00B564E9" w:rsidRPr="003B4F1E">
              <w:rPr>
                <w:rFonts w:hint="eastAsia"/>
              </w:rPr>
              <w:t>记录装车日期、本营业厅编号（</w:t>
            </w:r>
            <w:r w:rsidR="00B564E9" w:rsidRPr="003B4F1E">
              <w:rPr>
                <w:rFonts w:hint="eastAsia"/>
              </w:rPr>
              <w:t>025</w:t>
            </w:r>
            <w:r w:rsidR="00B564E9" w:rsidRPr="003B4F1E">
              <w:rPr>
                <w:rFonts w:hint="eastAsia"/>
              </w:rPr>
              <w:t>城市编码</w:t>
            </w:r>
            <w:r w:rsidR="00B564E9" w:rsidRPr="003B4F1E">
              <w:rPr>
                <w:rFonts w:hint="eastAsia"/>
              </w:rPr>
              <w:t>+0</w:t>
            </w:r>
            <w:r w:rsidR="00B564E9">
              <w:t>0</w:t>
            </w:r>
            <w:r w:rsidR="00B564E9" w:rsidRPr="003B4F1E">
              <w:rPr>
                <w:rFonts w:hint="eastAsia"/>
              </w:rPr>
              <w:t>0</w:t>
            </w:r>
            <w:r w:rsidR="00B564E9" w:rsidRPr="003B4F1E">
              <w:rPr>
                <w:rFonts w:hint="eastAsia"/>
              </w:rPr>
              <w:t>鼓楼营业厅）、汽运编号</w:t>
            </w:r>
            <w:r w:rsidR="00B564E9" w:rsidRPr="003B4F1E">
              <w:rPr>
                <w:rFonts w:hint="eastAsia"/>
              </w:rPr>
              <w:t xml:space="preserve"> </w:t>
            </w:r>
            <w:r w:rsidR="00B564E9" w:rsidRPr="003B4F1E">
              <w:rPr>
                <w:rFonts w:hint="eastAsia"/>
              </w:rPr>
              <w:t>（营业厅编号</w:t>
            </w:r>
            <w:r w:rsidR="00B564E9" w:rsidRPr="003B4F1E">
              <w:rPr>
                <w:rFonts w:hint="eastAsia"/>
              </w:rPr>
              <w:t>+20150921</w:t>
            </w:r>
            <w:r w:rsidR="00B564E9" w:rsidRPr="003B4F1E">
              <w:rPr>
                <w:rFonts w:hint="eastAsia"/>
              </w:rPr>
              <w:t>日期</w:t>
            </w:r>
            <w:r w:rsidR="00B564E9" w:rsidRPr="003B4F1E">
              <w:rPr>
                <w:rFonts w:hint="eastAsia"/>
              </w:rPr>
              <w:t>+00000</w:t>
            </w:r>
            <w:r w:rsidR="00B564E9" w:rsidRPr="003B4F1E">
              <w:rPr>
                <w:rFonts w:hint="eastAsia"/>
              </w:rPr>
              <w:t>编码</w:t>
            </w:r>
            <w:r w:rsidR="00B564E9" w:rsidRPr="003B4F1E">
              <w:rPr>
                <w:rFonts w:hint="eastAsia"/>
              </w:rPr>
              <w:t xml:space="preserve"> </w:t>
            </w:r>
            <w:r w:rsidR="00B564E9" w:rsidRPr="003B4F1E">
              <w:rPr>
                <w:rFonts w:hint="eastAsia"/>
              </w:rPr>
              <w:t>、五位数字）、到达地（本地中转中心或者其它营业厅）、车辆代号、监装员、押运员、本次装箱所有订单条形码号）、运费（运费根据出发地和目的地自动生成</w:t>
            </w:r>
            <w:r w:rsidR="00513F89">
              <w:rPr>
                <w:rFonts w:hint="eastAsia"/>
              </w:rPr>
              <w:t>）。</w:t>
            </w:r>
          </w:p>
          <w:p w14:paraId="3A32BC34" w14:textId="77777777" w:rsidR="00513F89" w:rsidRPr="003B4F1E" w:rsidRDefault="00513F89" w:rsidP="00513F89">
            <w:r w:rsidRPr="003B4F1E">
              <w:rPr>
                <w:rFonts w:hint="eastAsia"/>
              </w:rPr>
              <w:t>当其它营业厅或中转中心送达货物，首先营业厅业务员</w:t>
            </w:r>
            <w:r>
              <w:rPr>
                <w:rFonts w:hint="eastAsia"/>
              </w:rPr>
              <w:t>需要填写</w:t>
            </w:r>
            <w:r w:rsidRPr="003B4F1E">
              <w:rPr>
                <w:rFonts w:hint="eastAsia"/>
              </w:rPr>
              <w:t>营业厅到达单。包含货物到达信息（到达日期、中转单编号、出发地、货物到达状态（损坏、完整、丢失））</w:t>
            </w:r>
            <w:r>
              <w:rPr>
                <w:rFonts w:hint="eastAsia"/>
              </w:rPr>
              <w:t>。</w:t>
            </w:r>
          </w:p>
          <w:p w14:paraId="476AF5E6" w14:textId="77777777" w:rsidR="00513F89" w:rsidRDefault="00513F89" w:rsidP="00513F89">
            <w:r w:rsidRPr="003B4F1E">
              <w:rPr>
                <w:rFonts w:hint="eastAsia"/>
              </w:rPr>
              <w:t>收货之后，则分配该货物给快递员，由其派送。生成派件单（到达日期、托运订单条形码号、派送员）。</w:t>
            </w:r>
          </w:p>
          <w:p w14:paraId="6D685EAE" w14:textId="6A75B54C" w:rsidR="00513F89" w:rsidRDefault="00513F89" w:rsidP="00513F89">
            <w:r>
              <w:rPr>
                <w:rFonts w:hint="eastAsia"/>
              </w:rPr>
              <w:lastRenderedPageBreak/>
              <w:t>他们也负责车辆和司机信息（详见</w:t>
            </w:r>
            <w:r w:rsidR="00B564E9">
              <w:rPr>
                <w:rFonts w:hint="eastAsia"/>
              </w:rPr>
              <w:t>3.3</w:t>
            </w:r>
            <w:r w:rsidR="00B564E9">
              <w:t>.</w:t>
            </w:r>
            <w:r w:rsidR="00B564E9">
              <w:rPr>
                <w:rFonts w:hint="eastAsia"/>
              </w:rPr>
              <w:t>5</w:t>
            </w:r>
            <w:r w:rsidR="00B564E9">
              <w:rPr>
                <w:rFonts w:hint="eastAsia"/>
              </w:rPr>
              <w:t>业务规则</w:t>
            </w:r>
            <w:r>
              <w:rPr>
                <w:rFonts w:hint="eastAsia"/>
              </w:rPr>
              <w:t>）的维护。</w:t>
            </w:r>
          </w:p>
          <w:p w14:paraId="58052927" w14:textId="77777777" w:rsidR="00513F89" w:rsidRPr="003B4F1E" w:rsidRDefault="00513F89" w:rsidP="00513F89">
            <w:r w:rsidRPr="003B4F1E">
              <w:rPr>
                <w:rFonts w:hint="eastAsia"/>
              </w:rPr>
              <w:t>业务员每天为核对快递员的收取的快递费用建立收款单。包含信息（收款日期、收款金额、收款快递员、对应的所有快递订单条形码号。）</w:t>
            </w:r>
          </w:p>
          <w:p w14:paraId="5908A564" w14:textId="77777777" w:rsidR="00513F89" w:rsidRPr="00513F89" w:rsidRDefault="00513F89" w:rsidP="00513F89"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</w:tc>
      </w:tr>
      <w:tr w:rsidR="00A276C5" w14:paraId="6CFFDFCE" w14:textId="77777777" w:rsidTr="00513F89">
        <w:trPr>
          <w:jc w:val="center"/>
        </w:trPr>
        <w:tc>
          <w:tcPr>
            <w:tcW w:w="1696" w:type="dxa"/>
            <w:vAlign w:val="center"/>
          </w:tcPr>
          <w:p w14:paraId="7E5D0273" w14:textId="77777777" w:rsidR="00A276C5" w:rsidRDefault="00513F89" w:rsidP="00A276C5">
            <w:r>
              <w:rPr>
                <w:rFonts w:hint="eastAsia"/>
              </w:rPr>
              <w:lastRenderedPageBreak/>
              <w:t>中转中心业务员</w:t>
            </w:r>
          </w:p>
        </w:tc>
        <w:tc>
          <w:tcPr>
            <w:tcW w:w="6600" w:type="dxa"/>
            <w:vAlign w:val="center"/>
          </w:tcPr>
          <w:p w14:paraId="5133E592" w14:textId="77777777" w:rsidR="00A276C5" w:rsidRDefault="00513F89" w:rsidP="00A276C5">
            <w:r>
              <w:rPr>
                <w:rFonts w:hint="eastAsia"/>
              </w:rPr>
              <w:t>一共有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名，负责对快递转运的管理，</w:t>
            </w:r>
            <w:r w:rsidRPr="003B4F1E">
              <w:rPr>
                <w:rFonts w:hint="eastAsia"/>
              </w:rPr>
              <w:t>能够简单使用办公信息化系统。</w:t>
            </w:r>
          </w:p>
          <w:p w14:paraId="4EFAEC2D" w14:textId="77777777" w:rsidR="00513F89" w:rsidRPr="003B4F1E" w:rsidRDefault="00513F89" w:rsidP="00513F89">
            <w:r w:rsidRPr="003B4F1E">
              <w:rPr>
                <w:rFonts w:hint="eastAsia"/>
              </w:rPr>
              <w:t>当营业厅送达货物到中转中心之后业务员生成中转中心到达单。包含货物到达信息（中转中心编号（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+0</w:t>
            </w:r>
            <w:r w:rsidRPr="003B4F1E">
              <w:rPr>
                <w:rFonts w:hint="eastAsia"/>
              </w:rPr>
              <w:t>中转中心）、到达日期、中转单编号、出发地、货物到达状态（损坏、完整、丢失））。</w:t>
            </w:r>
          </w:p>
          <w:p w14:paraId="0B4367E5" w14:textId="77777777" w:rsidR="00513F89" w:rsidRPr="003B4F1E" w:rsidRDefault="00513F89" w:rsidP="00513F89">
            <w:r w:rsidRPr="003B4F1E">
              <w:rPr>
                <w:rFonts w:hint="eastAsia"/>
              </w:rPr>
              <w:t>之后进行入库管理（参考库存管理人员）。业务员每天根据库存的状况，录入中转单（包括飞机、铁路、公路）。中转单包含装车日期、本中转中心中转单编号（中转中心编号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七位数字），航班号、出发地、到达地、货柜号、监装员、本次装箱所有托运单号、运费（运费根据出发地和目的地自动生成），并且办理出库手续。</w:t>
            </w:r>
          </w:p>
          <w:p w14:paraId="33F58519" w14:textId="77777777" w:rsidR="00513F89" w:rsidRPr="00513F89" w:rsidRDefault="00513F89" w:rsidP="00A276C5">
            <w:r w:rsidRPr="003B4F1E">
              <w:rPr>
                <w:rFonts w:hint="eastAsia"/>
              </w:rPr>
              <w:t xml:space="preserve">    </w:t>
            </w:r>
            <w:r w:rsidRPr="003B4F1E">
              <w:rPr>
                <w:rFonts w:hint="eastAsia"/>
              </w:rPr>
              <w:t>当快递到达把目的地中转中心，同样生成中转中心到达单，再次进行入库管理。中转中心业务员负责出库、装车，并在系统中录入装车单（记录装车日期、本中转中心汽运编号（中转中心编号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七位数字）、到达地（营业厅）、车辆代号、监装员、押运员、本次装箱所有订单条形码号）、运费（运费根据出发地和目的地自动生成）。</w:t>
            </w:r>
          </w:p>
        </w:tc>
      </w:tr>
      <w:tr w:rsidR="00A276C5" w14:paraId="7182733D" w14:textId="77777777" w:rsidTr="00513F89">
        <w:trPr>
          <w:jc w:val="center"/>
        </w:trPr>
        <w:tc>
          <w:tcPr>
            <w:tcW w:w="1696" w:type="dxa"/>
            <w:vAlign w:val="center"/>
          </w:tcPr>
          <w:p w14:paraId="2F39C5DE" w14:textId="77777777" w:rsidR="00A276C5" w:rsidRPr="00513F89" w:rsidRDefault="00513F89" w:rsidP="00A276C5">
            <w:r w:rsidRPr="003B4F1E">
              <w:rPr>
                <w:rFonts w:hint="eastAsia"/>
              </w:rPr>
              <w:t>中转中心库存管理人员</w:t>
            </w:r>
          </w:p>
        </w:tc>
        <w:tc>
          <w:tcPr>
            <w:tcW w:w="6600" w:type="dxa"/>
            <w:vAlign w:val="center"/>
          </w:tcPr>
          <w:p w14:paraId="56689C01" w14:textId="77777777" w:rsidR="00513F89" w:rsidRPr="003B4F1E" w:rsidRDefault="00513F89" w:rsidP="00513F89">
            <w:r w:rsidRPr="003B4F1E">
              <w:rPr>
                <w:rFonts w:hint="eastAsia"/>
              </w:rPr>
              <w:t>1</w:t>
            </w:r>
            <w:r w:rsidRPr="003B4F1E"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2</w:t>
            </w:r>
            <w:r>
              <w:rPr>
                <w:rFonts w:hint="eastAsia"/>
              </w:rPr>
              <w:t>名，</w:t>
            </w:r>
            <w:r w:rsidRPr="003B4F1E">
              <w:rPr>
                <w:rFonts w:hint="eastAsia"/>
              </w:rPr>
              <w:t>负责对仓库信息的管理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能够简单使用办公信息化系统。</w:t>
            </w:r>
          </w:p>
          <w:p w14:paraId="0635C1B6" w14:textId="77777777" w:rsidR="00513F89" w:rsidRPr="003B4F1E" w:rsidRDefault="00513F89" w:rsidP="00513F89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所有快递到达中转中心先入库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仓库</w:t>
            </w:r>
            <w:r w:rsidRPr="003B4F1E">
              <w:t>按区、按排、按架、按位定位</w:t>
            </w:r>
            <w:r w:rsidRPr="003B4F1E">
              <w:rPr>
                <w:rFonts w:hint="eastAsia"/>
              </w:rPr>
              <w:t>。</w:t>
            </w:r>
            <w:r w:rsidRPr="00513F89">
              <w:rPr>
                <w:rFonts w:ascii="宋体" w:hAnsi="宋体" w:hint="eastAsia"/>
                <w:kern w:val="0"/>
                <w:szCs w:val="21"/>
              </w:rPr>
              <w:t>主要分为航运区、铁运区、汽运区、机动区</w:t>
            </w:r>
            <w:r w:rsidRPr="003B4F1E">
              <w:rPr>
                <w:rFonts w:hint="eastAsia"/>
              </w:rPr>
              <w:t>。</w:t>
            </w:r>
          </w:p>
          <w:p w14:paraId="57551372" w14:textId="77777777" w:rsidR="00513F89" w:rsidRPr="003B4F1E" w:rsidRDefault="00513F89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他们需要进行</w:t>
            </w:r>
            <w:r w:rsidRPr="003B4F1E">
              <w:rPr>
                <w:rFonts w:hint="eastAsia"/>
              </w:rPr>
              <w:t>库存查看（设定一个时间段，查看此时间段内的出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入库数量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金额，存储位置，库存数量要有合计，这一点统一于普适需求。）</w:t>
            </w:r>
            <w:r w:rsidR="00E11E8B"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库存盘点（盘点的是当天的库存快照，包括当天的各区快递的信息（快递编号、入库日期、目的地、区号、排号、架号、位号）</w:t>
            </w:r>
            <w:r w:rsidR="00E11E8B"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要求可以导出</w:t>
            </w:r>
            <w:r w:rsidRPr="003B4F1E">
              <w:rPr>
                <w:rFonts w:hint="eastAsia"/>
              </w:rPr>
              <w:t>Excel</w:t>
            </w:r>
            <w:r w:rsidRPr="003B4F1E">
              <w:rPr>
                <w:rFonts w:hint="eastAsia"/>
              </w:rPr>
              <w:t>。</w:t>
            </w:r>
            <w:r w:rsidRPr="003B4F1E">
              <w:t>盘点时，系统自动根据当前盘点时间</w:t>
            </w:r>
            <w:r w:rsidRPr="003B4F1E">
              <w:rPr>
                <w:rFonts w:hint="eastAsia"/>
              </w:rPr>
              <w:t>生成</w:t>
            </w:r>
            <w:r w:rsidRPr="003B4F1E">
              <w:t>一个截止点</w:t>
            </w:r>
            <w:r w:rsidRPr="003B4F1E">
              <w:rPr>
                <w:rFonts w:hint="eastAsia"/>
              </w:rPr>
              <w:t>，</w:t>
            </w:r>
            <w:r w:rsidRPr="003B4F1E">
              <w:t>这个点就是批次（日期）批号（序号）</w:t>
            </w:r>
            <w:r w:rsidRPr="003B4F1E">
              <w:rPr>
                <w:rFonts w:hint="eastAsia"/>
              </w:rPr>
              <w:t>，</w:t>
            </w:r>
            <w:r w:rsidRPr="003B4F1E">
              <w:t>在这个截点之后做的</w:t>
            </w:r>
            <w:r w:rsidRPr="003B4F1E">
              <w:rPr>
                <w:rFonts w:hint="eastAsia"/>
              </w:rPr>
              <w:t>出入库</w:t>
            </w:r>
            <w:r w:rsidRPr="003B4F1E">
              <w:t>是不计入盘点的。</w:t>
            </w:r>
            <w:r w:rsidRPr="003B4F1E">
              <w:rPr>
                <w:rFonts w:hint="eastAsia"/>
              </w:rPr>
              <w:t>）</w:t>
            </w:r>
          </w:p>
          <w:p w14:paraId="75D7DC52" w14:textId="77777777"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他们需要查询</w:t>
            </w:r>
            <w:r w:rsidR="00513F89" w:rsidRPr="003B4F1E">
              <w:rPr>
                <w:rFonts w:hint="eastAsia"/>
              </w:rPr>
              <w:t>库存入库单（快递编号、入库日期、目的地、区号、排号、架号、位号）</w:t>
            </w:r>
            <w:r>
              <w:rPr>
                <w:rFonts w:hint="eastAsia"/>
              </w:rPr>
              <w:t>和</w:t>
            </w:r>
            <w:r w:rsidR="00513F89" w:rsidRPr="003B4F1E">
              <w:rPr>
                <w:rFonts w:hint="eastAsia"/>
              </w:rPr>
              <w:t>库存出库单（快递编号、出库日期、目的地、装运形式（火车、飞机、汽车）、中转单编号或者汽运编号）</w:t>
            </w:r>
            <w:r>
              <w:rPr>
                <w:rFonts w:hint="eastAsia"/>
              </w:rPr>
              <w:t>。</w:t>
            </w:r>
          </w:p>
          <w:p w14:paraId="752C22CF" w14:textId="77777777" w:rsidR="00513F89" w:rsidRPr="003B4F1E" w:rsidRDefault="00E11E8B" w:rsidP="00E11E8B">
            <w:pPr>
              <w:ind w:leftChars="19" w:left="40"/>
              <w:contextualSpacing/>
            </w:pPr>
            <w:r>
              <w:rPr>
                <w:rFonts w:hint="eastAsia"/>
              </w:rPr>
              <w:t>当商品库存</w:t>
            </w:r>
            <w:r w:rsidRPr="003B4F1E">
              <w:rPr>
                <w:rFonts w:hint="eastAsia"/>
              </w:rPr>
              <w:t>数量高于该数值时</w:t>
            </w:r>
            <w:r>
              <w:rPr>
                <w:rFonts w:hint="eastAsia"/>
              </w:rPr>
              <w:t>，</w:t>
            </w:r>
            <w:r w:rsidR="00513F89" w:rsidRPr="003B4F1E">
              <w:rPr>
                <w:rFonts w:hint="eastAsia"/>
              </w:rPr>
              <w:t>库存报警（针对每个中转中心仓库设置</w:t>
            </w:r>
            <w:r w:rsidR="00446593">
              <w:rPr>
                <w:rFonts w:hint="eastAsia"/>
              </w:rPr>
              <w:t>警戒比例（</w:t>
            </w:r>
            <w:r w:rsidR="00513F89" w:rsidRPr="003B4F1E">
              <w:rPr>
                <w:rFonts w:hint="eastAsia"/>
              </w:rPr>
              <w:t>90%</w:t>
            </w:r>
            <w:r w:rsidR="00513F89" w:rsidRPr="003B4F1E">
              <w:rPr>
                <w:rFonts w:hint="eastAsia"/>
              </w:rPr>
              <w:t>），当该商品的库存数量高于该数值时进行提示。</w:t>
            </w:r>
            <w:r>
              <w:rPr>
                <w:rFonts w:hint="eastAsia"/>
              </w:rPr>
              <w:t>）他们需要进行</w:t>
            </w:r>
            <w:r w:rsidR="00513F89" w:rsidRPr="003B4F1E">
              <w:rPr>
                <w:rFonts w:hint="eastAsia"/>
              </w:rPr>
              <w:t>库存分区调整。如果超出报警值，可以手动调整分区。</w:t>
            </w:r>
          </w:p>
          <w:p w14:paraId="39404421" w14:textId="77777777" w:rsidR="00A276C5" w:rsidRPr="00513F89" w:rsidRDefault="00513F89" w:rsidP="00E11E8B">
            <w:pPr>
              <w:ind w:leftChars="19" w:left="40"/>
              <w:contextualSpacing/>
            </w:pPr>
            <w:r w:rsidRPr="003B4F1E">
              <w:rPr>
                <w:rFonts w:hint="eastAsia"/>
              </w:rPr>
              <w:t>系统中任何</w:t>
            </w:r>
            <w:r w:rsidR="00E11E8B">
              <w:rPr>
                <w:rFonts w:hint="eastAsia"/>
              </w:rPr>
              <w:t>单通过审批，就自动完成相应数据的更改。比如进货单通过审批后，库存</w:t>
            </w:r>
            <w:r w:rsidRPr="003B4F1E">
              <w:rPr>
                <w:rFonts w:hint="eastAsia"/>
              </w:rPr>
              <w:t>管理人员会收到一个消息</w:t>
            </w:r>
            <w:r w:rsidR="00E11E8B">
              <w:rPr>
                <w:rFonts w:hint="eastAsia"/>
              </w:rPr>
              <w:t>，库存</w:t>
            </w:r>
            <w:r w:rsidRPr="003B4F1E">
              <w:rPr>
                <w:rFonts w:hint="eastAsia"/>
              </w:rPr>
              <w:t>管理人员会根据该消息完成现实中商品的进出货。</w:t>
            </w:r>
            <w:r w:rsidRPr="003B4F1E">
              <w:rPr>
                <w:rFonts w:hint="eastAsia"/>
              </w:rPr>
              <w:t xml:space="preserve"> </w:t>
            </w:r>
          </w:p>
        </w:tc>
      </w:tr>
      <w:tr w:rsidR="00A276C5" w14:paraId="49F8C747" w14:textId="77777777" w:rsidTr="00513F89">
        <w:trPr>
          <w:jc w:val="center"/>
        </w:trPr>
        <w:tc>
          <w:tcPr>
            <w:tcW w:w="1696" w:type="dxa"/>
            <w:vAlign w:val="center"/>
          </w:tcPr>
          <w:p w14:paraId="348BCF6A" w14:textId="77777777" w:rsidR="00A276C5" w:rsidRDefault="00E11E8B" w:rsidP="00A276C5">
            <w:r>
              <w:rPr>
                <w:rFonts w:hint="eastAsia"/>
              </w:rPr>
              <w:t>普通财务人员</w:t>
            </w:r>
          </w:p>
        </w:tc>
        <w:tc>
          <w:tcPr>
            <w:tcW w:w="6600" w:type="dxa"/>
            <w:vAlign w:val="center"/>
          </w:tcPr>
          <w:p w14:paraId="72A0F0D8" w14:textId="77777777" w:rsidR="00A276C5" w:rsidRDefault="00E11E8B" w:rsidP="00A276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名，办公信息化系统较强。他们需要</w:t>
            </w:r>
            <w:r w:rsidRPr="003B4F1E">
              <w:rPr>
                <w:rFonts w:hint="eastAsia"/>
              </w:rPr>
              <w:t>按天、按营业厅查看收款单</w:t>
            </w:r>
            <w:r>
              <w:rPr>
                <w:rFonts w:hint="eastAsia"/>
              </w:rPr>
              <w:t>记录，</w:t>
            </w:r>
            <w:r w:rsidRPr="003B4F1E">
              <w:rPr>
                <w:rFonts w:hint="eastAsia"/>
              </w:rPr>
              <w:t>包括合计功能。</w:t>
            </w:r>
          </w:p>
          <w:p w14:paraId="2344786B" w14:textId="77777777" w:rsidR="00E11E8B" w:rsidRDefault="00E11E8B" w:rsidP="00A276C5">
            <w:r>
              <w:rPr>
                <w:rFonts w:hint="eastAsia"/>
              </w:rPr>
              <w:t>他们会</w:t>
            </w:r>
            <w:r w:rsidRPr="003B4F1E">
              <w:rPr>
                <w:rFonts w:hint="eastAsia"/>
              </w:rPr>
              <w:t>新建付款单进行成本管理（付款日期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      </w:r>
            <w:r>
              <w:rPr>
                <w:rFonts w:hint="eastAsia"/>
              </w:rPr>
              <w:t>。</w:t>
            </w:r>
          </w:p>
          <w:p w14:paraId="14CC74B8" w14:textId="77777777" w:rsidR="00E11E8B" w:rsidRDefault="00E11E8B" w:rsidP="00A276C5">
            <w:r>
              <w:rPr>
                <w:rFonts w:hint="eastAsia"/>
              </w:rPr>
              <w:lastRenderedPageBreak/>
              <w:t>他们可以</w:t>
            </w:r>
            <w:r w:rsidRPr="00E11E8B">
              <w:rPr>
                <w:rFonts w:hint="eastAsia"/>
              </w:rPr>
              <w:t>生成截止当前日期的成本收益表（总收入、总支出、总利润</w:t>
            </w:r>
            <w:r w:rsidRPr="00E11E8B">
              <w:rPr>
                <w:rFonts w:hint="eastAsia"/>
              </w:rPr>
              <w:t>=</w:t>
            </w:r>
            <w:r w:rsidRPr="00E11E8B">
              <w:rPr>
                <w:rFonts w:hint="eastAsia"/>
              </w:rPr>
              <w:t>总收入</w:t>
            </w:r>
            <w:r w:rsidRPr="00E11E8B">
              <w:rPr>
                <w:rFonts w:hint="eastAsia"/>
              </w:rPr>
              <w:t>-</w:t>
            </w:r>
            <w:r w:rsidRPr="00E11E8B">
              <w:rPr>
                <w:rFonts w:hint="eastAsia"/>
              </w:rPr>
              <w:t>总支出）。</w:t>
            </w:r>
          </w:p>
          <w:p w14:paraId="02A67424" w14:textId="77777777" w:rsidR="00E11E8B" w:rsidRDefault="00E11E8B" w:rsidP="00A276C5">
            <w:r>
              <w:rPr>
                <w:rFonts w:hint="eastAsia"/>
              </w:rPr>
              <w:t>他们需要经营情况表</w:t>
            </w:r>
            <w:r w:rsidRPr="00E11E8B">
              <w:rPr>
                <w:rFonts w:hint="eastAsia"/>
              </w:rPr>
              <w:t>，可以选择开始日期和结束日期，显示期间内所有的入款单和收款单信息。</w:t>
            </w:r>
          </w:p>
          <w:p w14:paraId="46C22C85" w14:textId="77777777" w:rsidR="00E11E8B" w:rsidRDefault="00E11E8B" w:rsidP="00A276C5">
            <w:r>
              <w:rPr>
                <w:rFonts w:hint="eastAsia"/>
              </w:rPr>
              <w:t>以上各报表需要能够导出。</w:t>
            </w:r>
          </w:p>
          <w:p w14:paraId="2232C0F0" w14:textId="77777777" w:rsidR="00E11E8B" w:rsidRDefault="00E11E8B" w:rsidP="00A276C5">
            <w:r>
              <w:rPr>
                <w:rFonts w:hint="eastAsia"/>
              </w:rPr>
              <w:t>财务人员还需要进行期初建账</w:t>
            </w:r>
            <w:r w:rsidRPr="003B4F1E">
              <w:rPr>
                <w:rFonts w:hint="eastAsia"/>
              </w:rPr>
              <w:t>这个系统是可以支持建多套账的（</w:t>
            </w:r>
            <w:r w:rsidRPr="003B4F1E">
              <w:t>整个系统一般一年算一套帐</w:t>
            </w:r>
            <w:r w:rsidRPr="003B4F1E">
              <w:rPr>
                <w:rFonts w:hint="eastAsia"/>
              </w:rPr>
              <w:t>，</w:t>
            </w:r>
            <w:r w:rsidRPr="003B4F1E">
              <w:t>不同账上可以有同一客户</w:t>
            </w:r>
            <w:r w:rsidRPr="003B4F1E">
              <w:rPr>
                <w:rFonts w:hint="eastAsia"/>
              </w:rPr>
              <w:t>），每套帐在新建（新建账的频率</w:t>
            </w:r>
            <w:r w:rsidRPr="003B4F1E">
              <w:t>一般一年一次，或者</w:t>
            </w:r>
            <w:r w:rsidRPr="003B4F1E">
              <w:rPr>
                <w:rFonts w:hint="eastAsia"/>
              </w:rPr>
              <w:t>2</w:t>
            </w:r>
            <w:r w:rsidRPr="003B4F1E">
              <w:t>年一次</w:t>
            </w:r>
            <w:r w:rsidRPr="003B4F1E">
              <w:rPr>
                <w:rFonts w:hint="eastAsia"/>
              </w:rPr>
              <w:t>）的时候都要经过期初建账这一环节，可以理解为一套帐的初始化操作。包括：</w:t>
            </w:r>
            <w:r w:rsidRPr="00B564E9">
              <w:rPr>
                <w:rFonts w:hint="eastAsia"/>
                <w:bCs/>
              </w:rPr>
              <w:t>机构、人员、车辆、库存、</w:t>
            </w:r>
            <w:r w:rsidRPr="00B564E9">
              <w:rPr>
                <w:rFonts w:hint="eastAsia"/>
                <w:bCs/>
              </w:rPr>
              <w:t xml:space="preserve"> </w:t>
            </w:r>
            <w:r w:rsidRPr="00B564E9">
              <w:rPr>
                <w:rFonts w:hint="eastAsia"/>
                <w:bCs/>
              </w:rPr>
              <w:t>银行账户信息（名称，余额）。</w:t>
            </w:r>
            <w:r w:rsidRPr="003B4F1E">
              <w:rPr>
                <w:rFonts w:hint="eastAsia"/>
              </w:rPr>
              <w:t>期初的信息一旦建立完毕就会单独存储起来，同时将此信息作为系统的启动初始状态，之后的一切</w:t>
            </w:r>
            <w:r>
              <w:rPr>
                <w:rFonts w:hint="eastAsia"/>
              </w:rPr>
              <w:t>操作将会改变系统里的信息，但不会改变期初信息。期初信息随时可查</w:t>
            </w:r>
            <w:r w:rsidRPr="003B4F1E">
              <w:rPr>
                <w:rFonts w:hint="eastAsia"/>
              </w:rPr>
              <w:t>）</w:t>
            </w:r>
            <w:r>
              <w:rPr>
                <w:rFonts w:hint="eastAsia"/>
              </w:rPr>
              <w:t>。</w:t>
            </w:r>
          </w:p>
          <w:p w14:paraId="102080C5" w14:textId="77777777" w:rsidR="002750FB" w:rsidRPr="00E11E8B" w:rsidRDefault="002750FB" w:rsidP="00A276C5">
            <w:r>
              <w:rPr>
                <w:rFonts w:hint="eastAsia"/>
              </w:rPr>
              <w:t>他们还需要查询系统的主要操作日志。</w:t>
            </w:r>
          </w:p>
        </w:tc>
      </w:tr>
      <w:tr w:rsidR="00A276C5" w14:paraId="134DF758" w14:textId="77777777" w:rsidTr="00513F89">
        <w:trPr>
          <w:jc w:val="center"/>
        </w:trPr>
        <w:tc>
          <w:tcPr>
            <w:tcW w:w="1696" w:type="dxa"/>
            <w:vAlign w:val="center"/>
          </w:tcPr>
          <w:p w14:paraId="6801D418" w14:textId="77777777" w:rsidR="00A276C5" w:rsidRDefault="00E11E8B" w:rsidP="00A276C5">
            <w:r>
              <w:rPr>
                <w:rFonts w:hint="eastAsia"/>
              </w:rPr>
              <w:lastRenderedPageBreak/>
              <w:t>高级财务人员</w:t>
            </w:r>
          </w:p>
        </w:tc>
        <w:tc>
          <w:tcPr>
            <w:tcW w:w="6600" w:type="dxa"/>
            <w:vAlign w:val="center"/>
          </w:tcPr>
          <w:p w14:paraId="29328CBD" w14:textId="77777777" w:rsidR="00A276C5" w:rsidRDefault="00E11E8B" w:rsidP="00E11E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在普通财务人员的基础上，还需要进行账户管理（账户指的是此家公司的银行账户，仅限最高权限可以查看账户名称和余额。账号的属性有：名称和金额。余额不可修改，此数据项取决于收款单和付款单。账户的增删改查包括增加账户、删除账户、修改账户属性和查询账户。账号的查询可以通过输入关键字进行模糊查找。仅限最高权限可进行这些操作。可能一个财务拥有最高权限，一个没有）</w:t>
            </w:r>
          </w:p>
        </w:tc>
      </w:tr>
      <w:tr w:rsidR="00A276C5" w14:paraId="1A26924F" w14:textId="77777777" w:rsidTr="00513F89">
        <w:trPr>
          <w:jc w:val="center"/>
        </w:trPr>
        <w:tc>
          <w:tcPr>
            <w:tcW w:w="1696" w:type="dxa"/>
            <w:vAlign w:val="center"/>
          </w:tcPr>
          <w:p w14:paraId="3116A5CA" w14:textId="77777777" w:rsidR="00A276C5" w:rsidRDefault="002750FB" w:rsidP="00A276C5">
            <w:r>
              <w:rPr>
                <w:rFonts w:hint="eastAsia"/>
              </w:rPr>
              <w:t>总经理</w:t>
            </w:r>
          </w:p>
        </w:tc>
        <w:tc>
          <w:tcPr>
            <w:tcW w:w="6600" w:type="dxa"/>
            <w:vAlign w:val="center"/>
          </w:tcPr>
          <w:p w14:paraId="4CE30069" w14:textId="77777777" w:rsidR="00A276C5" w:rsidRDefault="002750FB" w:rsidP="00A276C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名，能够熟练使用办公信息化系统。需要进行</w:t>
            </w:r>
            <w:r w:rsidRPr="002750FB">
              <w:rPr>
                <w:rFonts w:hint="eastAsia"/>
              </w:rPr>
              <w:t>人员机构管理（输入人员机构的</w:t>
            </w:r>
            <w:r w:rsidRPr="002750FB">
              <w:rPr>
                <w:rFonts w:hint="eastAsia"/>
              </w:rPr>
              <w:t xml:space="preserve"> </w:t>
            </w:r>
            <w:r w:rsidRPr="002750FB">
              <w:rPr>
                <w:rFonts w:hint="eastAsia"/>
              </w:rPr>
              <w:t>具体信息）</w:t>
            </w:r>
            <w:r>
              <w:rPr>
                <w:rFonts w:hint="eastAsia"/>
              </w:rPr>
              <w:t>。</w:t>
            </w:r>
          </w:p>
          <w:p w14:paraId="3B93A7AB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审批单据（所有的单据（寄件单、装车单、营业厅到达单、收款单、派件单、中转中心到达单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、入库单、中转单、出库单、付款单）都有草稿状态，提交状态，审批后状态。总经理每天查看所有申请单据，修改单据数据，并通过该单据的审批。总经理可以批量审批。）</w:t>
            </w:r>
          </w:p>
          <w:p w14:paraId="2A9417B3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查看成本收益表（同财务人员）</w:t>
            </w:r>
          </w:p>
          <w:p w14:paraId="0E5DF9EF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查看经营情况表（同财务人员）</w:t>
            </w:r>
          </w:p>
          <w:p w14:paraId="4649F960" w14:textId="77777777" w:rsidR="002750FB" w:rsidRPr="003B4F1E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制定薪水策略（</w:t>
            </w:r>
            <w:r w:rsidRPr="003B4F1E">
              <w:rPr>
                <w:rFonts w:hint="eastAsia"/>
              </w:rPr>
              <w:t xml:space="preserve">1. </w:t>
            </w:r>
            <w:r w:rsidRPr="003B4F1E">
              <w:rPr>
                <w:rFonts w:hint="eastAsia"/>
              </w:rPr>
              <w:t>总经理可以针对不同工作人员制定不同的薪水策略（按月、计次、提成）。</w:t>
            </w:r>
            <w:r w:rsidRPr="003B4F1E">
              <w:rPr>
                <w:rFonts w:hint="eastAsia"/>
              </w:rPr>
              <w:t xml:space="preserve"> </w:t>
            </w:r>
          </w:p>
          <w:p w14:paraId="1EF0B084" w14:textId="77777777" w:rsidR="002750FB" w:rsidRDefault="002750FB" w:rsidP="002750FB">
            <w:pPr>
              <w:ind w:leftChars="-16" w:left="-34"/>
              <w:contextualSpacing/>
            </w:pPr>
            <w:r w:rsidRPr="003B4F1E">
              <w:rPr>
                <w:rFonts w:hint="eastAsia"/>
              </w:rPr>
              <w:t>制定城市距离、价格等常量。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一</w:t>
            </w:r>
            <w:r>
              <w:rPr>
                <w:rFonts w:hint="eastAsia"/>
              </w:rPr>
              <w:t>经</w:t>
            </w:r>
            <w:r w:rsidRPr="003B4F1E">
              <w:rPr>
                <w:rFonts w:hint="eastAsia"/>
              </w:rPr>
              <w:t>制定后，系统会自动在新的业务单中使用更新后新数据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）</w:t>
            </w:r>
          </w:p>
          <w:p w14:paraId="12B08D3A" w14:textId="77777777" w:rsidR="002750FB" w:rsidRPr="002750FB" w:rsidRDefault="002750FB" w:rsidP="002750FB">
            <w:pPr>
              <w:ind w:leftChars="-16" w:left="-34"/>
              <w:contextualSpacing/>
            </w:pPr>
            <w:r>
              <w:rPr>
                <w:rFonts w:hint="eastAsia"/>
              </w:rPr>
              <w:t>他们还需要查询系统的主要操作日志。</w:t>
            </w:r>
          </w:p>
        </w:tc>
      </w:tr>
    </w:tbl>
    <w:p w14:paraId="54C7A8EE" w14:textId="77777777" w:rsidR="00A276C5" w:rsidRDefault="002750FB" w:rsidP="002750FB">
      <w:pPr>
        <w:pStyle w:val="2"/>
        <w:numPr>
          <w:ilvl w:val="1"/>
          <w:numId w:val="6"/>
        </w:numPr>
      </w:pPr>
      <w:bookmarkStart w:id="12" w:name="_Toc432534249"/>
      <w:r>
        <w:rPr>
          <w:rFonts w:hint="eastAsia"/>
        </w:rPr>
        <w:t>约束</w:t>
      </w:r>
      <w:bookmarkEnd w:id="12"/>
    </w:p>
    <w:p w14:paraId="0AA89033" w14:textId="77777777" w:rsidR="002750FB" w:rsidRDefault="002750FB" w:rsidP="002750FB">
      <w:r>
        <w:rPr>
          <w:rFonts w:hint="eastAsia"/>
        </w:rPr>
        <w:t>CON</w:t>
      </w:r>
      <w:r>
        <w:t>1</w:t>
      </w:r>
      <w:r>
        <w:rPr>
          <w:rFonts w:hint="eastAsia"/>
        </w:rPr>
        <w:t>：系统将运行在</w:t>
      </w:r>
      <w:r>
        <w:rPr>
          <w:rFonts w:hint="eastAsia"/>
        </w:rPr>
        <w:t>Windows X</w:t>
      </w:r>
      <w:r>
        <w:rPr>
          <w:rFonts w:hint="eastAsia"/>
        </w:rPr>
        <w:t>操作系统上。</w:t>
      </w:r>
    </w:p>
    <w:p w14:paraId="7FB0B0EA" w14:textId="77777777" w:rsidR="002750FB" w:rsidRDefault="002750FB" w:rsidP="002750FB">
      <w:r>
        <w:rPr>
          <w:rFonts w:hint="eastAsia"/>
        </w:rPr>
        <w:t>CON2</w:t>
      </w:r>
      <w:r>
        <w:rPr>
          <w:rFonts w:hint="eastAsia"/>
        </w:rPr>
        <w:t>：用户远程使用系统。</w:t>
      </w:r>
    </w:p>
    <w:p w14:paraId="388010A5" w14:textId="77777777" w:rsidR="002750FB" w:rsidRDefault="002750FB" w:rsidP="002750FB">
      <w:r>
        <w:rPr>
          <w:rFonts w:hint="eastAsia"/>
        </w:rPr>
        <w:t>CON3</w:t>
      </w:r>
      <w:r>
        <w:rPr>
          <w:rFonts w:hint="eastAsia"/>
        </w:rPr>
        <w:t>：项目要使用持续集成方法进行开发。</w:t>
      </w:r>
    </w:p>
    <w:p w14:paraId="240B6BBA" w14:textId="77777777" w:rsidR="002750FB" w:rsidRDefault="002750FB" w:rsidP="002750FB">
      <w:r>
        <w:rPr>
          <w:rFonts w:hint="eastAsia"/>
        </w:rPr>
        <w:t>CON4</w:t>
      </w:r>
      <w:r>
        <w:rPr>
          <w:rFonts w:hint="eastAsia"/>
        </w:rPr>
        <w:t>：在开发中，开发者要提交软件需求规格说明文档、设计描述文档和测试报告。</w:t>
      </w:r>
    </w:p>
    <w:p w14:paraId="6530739E" w14:textId="77777777" w:rsidR="002750FB" w:rsidRPr="002750FB" w:rsidRDefault="002750FB" w:rsidP="002750FB">
      <w:r>
        <w:rPr>
          <w:rFonts w:hint="eastAsia"/>
        </w:rPr>
        <w:t>C</w:t>
      </w:r>
      <w:r>
        <w:t>ON5</w:t>
      </w:r>
      <w:r>
        <w:t>：系统采用</w:t>
      </w:r>
      <w:r>
        <w:t>java</w:t>
      </w:r>
      <w:r>
        <w:t>语言开发。</w:t>
      </w:r>
    </w:p>
    <w:p w14:paraId="0ED06552" w14:textId="77777777" w:rsidR="002750FB" w:rsidRDefault="002750FB" w:rsidP="002750FB">
      <w:r>
        <w:t>CON6</w:t>
      </w:r>
      <w:r>
        <w:t>：系统使用图形化界面进行操作。</w:t>
      </w:r>
    </w:p>
    <w:p w14:paraId="6BCBA3FF" w14:textId="77777777" w:rsidR="002750FB" w:rsidRDefault="002750FB" w:rsidP="002750FB">
      <w:pPr>
        <w:pStyle w:val="2"/>
        <w:numPr>
          <w:ilvl w:val="1"/>
          <w:numId w:val="6"/>
        </w:numPr>
      </w:pPr>
      <w:bookmarkStart w:id="13" w:name="_Toc432534250"/>
      <w:r>
        <w:rPr>
          <w:rFonts w:hint="eastAsia"/>
        </w:rPr>
        <w:lastRenderedPageBreak/>
        <w:t>假设和依赖</w:t>
      </w:r>
      <w:bookmarkEnd w:id="13"/>
    </w:p>
    <w:p w14:paraId="7E5F6A17" w14:textId="77777777" w:rsidR="002750FB" w:rsidRDefault="002750FB" w:rsidP="002750FB">
      <w:r>
        <w:rPr>
          <w:rFonts w:hint="eastAsia"/>
        </w:rPr>
        <w:t>A</w:t>
      </w:r>
      <w:r>
        <w:t>E1</w:t>
      </w:r>
      <w:r>
        <w:t>：</w:t>
      </w:r>
      <w:r w:rsidR="00446593">
        <w:t>当库存容量达到</w:t>
      </w:r>
      <w:r w:rsidR="00446593">
        <w:rPr>
          <w:rFonts w:hint="eastAsia"/>
        </w:rPr>
        <w:t>9</w:t>
      </w:r>
      <w:r w:rsidR="00446593">
        <w:t>0%</w:t>
      </w:r>
      <w:r w:rsidR="00446593">
        <w:t>时，不能再进行入库操作。</w:t>
      </w:r>
    </w:p>
    <w:p w14:paraId="2D75E952" w14:textId="57C2A25D" w:rsidR="0096274C" w:rsidRDefault="0096274C" w:rsidP="002750FB">
      <w:r>
        <w:rPr>
          <w:rFonts w:hint="eastAsia"/>
        </w:rPr>
        <w:t>AE2</w:t>
      </w:r>
      <w:r>
        <w:rPr>
          <w:rFonts w:hint="eastAsia"/>
        </w:rPr>
        <w:t>：每天盘点的库存与实际的库存基本相同。</w:t>
      </w:r>
    </w:p>
    <w:p w14:paraId="60DBA007" w14:textId="4B40BD74" w:rsidR="00F6095B" w:rsidRDefault="00F6095B" w:rsidP="002750FB">
      <w:r>
        <w:rPr>
          <w:rFonts w:hint="eastAsia"/>
        </w:rPr>
        <w:t>AE3</w:t>
      </w:r>
      <w:r>
        <w:rPr>
          <w:rFonts w:hint="eastAsia"/>
        </w:rPr>
        <w:t>：假设每份快递都能安全送达</w:t>
      </w:r>
    </w:p>
    <w:p w14:paraId="0DB0D58C" w14:textId="7B708FE8" w:rsidR="007B0168" w:rsidRDefault="007B0168" w:rsidP="002750FB">
      <w:r>
        <w:rPr>
          <w:rFonts w:hint="eastAsia"/>
        </w:rPr>
        <w:t>AE4</w:t>
      </w:r>
      <w:r>
        <w:rPr>
          <w:rFonts w:hint="eastAsia"/>
        </w:rPr>
        <w:t>：</w:t>
      </w:r>
      <w:r w:rsidRPr="007B0168">
        <w:rPr>
          <w:rFonts w:hint="eastAsia"/>
        </w:rPr>
        <w:t>所有的应收应付均从本公司角度出发。</w:t>
      </w:r>
    </w:p>
    <w:p w14:paraId="284DAC52" w14:textId="4B576A60" w:rsidR="007B0168" w:rsidRDefault="007B0168" w:rsidP="002750FB">
      <w:r>
        <w:rPr>
          <w:rFonts w:hint="eastAsia"/>
        </w:rPr>
        <w:t>AE5</w:t>
      </w:r>
      <w:r>
        <w:rPr>
          <w:rFonts w:hint="eastAsia"/>
        </w:rPr>
        <w:t>：</w:t>
      </w: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7398BF29" w14:textId="7D600DE3" w:rsidR="00B37227" w:rsidRPr="007B0168" w:rsidRDefault="00B37227" w:rsidP="002750FB">
      <w:r>
        <w:rPr>
          <w:rFonts w:hint="eastAsia"/>
        </w:rPr>
        <w:t>AE6</w:t>
      </w:r>
      <w:r>
        <w:rPr>
          <w:rFonts w:hint="eastAsia"/>
        </w:rPr>
        <w:t>：假设订单都能得到及时的审批</w:t>
      </w:r>
    </w:p>
    <w:p w14:paraId="1F84B719" w14:textId="77777777" w:rsidR="00446593" w:rsidRDefault="00446593" w:rsidP="00446593">
      <w:pPr>
        <w:pStyle w:val="1"/>
        <w:numPr>
          <w:ilvl w:val="0"/>
          <w:numId w:val="6"/>
        </w:numPr>
      </w:pPr>
      <w:bookmarkStart w:id="14" w:name="_Toc432534251"/>
      <w:r>
        <w:rPr>
          <w:rFonts w:hint="eastAsia"/>
        </w:rPr>
        <w:t>详细需求描述</w:t>
      </w:r>
      <w:bookmarkEnd w:id="14"/>
    </w:p>
    <w:p w14:paraId="4170F86C" w14:textId="77777777" w:rsidR="00446593" w:rsidRDefault="00446593" w:rsidP="00446593">
      <w:pPr>
        <w:pStyle w:val="2"/>
        <w:numPr>
          <w:ilvl w:val="1"/>
          <w:numId w:val="6"/>
        </w:numPr>
      </w:pPr>
      <w:bookmarkStart w:id="15" w:name="_Toc432534252"/>
      <w:r>
        <w:rPr>
          <w:rFonts w:hint="eastAsia"/>
        </w:rPr>
        <w:t>对外接口需求</w:t>
      </w:r>
      <w:bookmarkEnd w:id="15"/>
    </w:p>
    <w:p w14:paraId="25F725DF" w14:textId="27C80A3D" w:rsidR="00446593" w:rsidRDefault="00446593" w:rsidP="00446593">
      <w:pPr>
        <w:pStyle w:val="3"/>
        <w:numPr>
          <w:ilvl w:val="2"/>
          <w:numId w:val="6"/>
        </w:numPr>
      </w:pPr>
      <w:bookmarkStart w:id="16" w:name="_Toc432534253"/>
      <w:r>
        <w:rPr>
          <w:rFonts w:hint="eastAsia"/>
        </w:rPr>
        <w:t>用户界面</w:t>
      </w:r>
      <w:bookmarkEnd w:id="16"/>
    </w:p>
    <w:p w14:paraId="403D815B" w14:textId="4CC7D80B" w:rsidR="00A933FC" w:rsidRDefault="00A933FC" w:rsidP="00A933FC">
      <w:r>
        <w:rPr>
          <w:rFonts w:hint="eastAsia"/>
        </w:rPr>
        <w:t>根据</w:t>
      </w:r>
      <w:r w:rsidR="009410EF">
        <w:rPr>
          <w:rFonts w:hint="eastAsia"/>
        </w:rPr>
        <w:t>不同的登录用户，提供如图的选项卡式的界面</w:t>
      </w:r>
    </w:p>
    <w:p w14:paraId="29B8095F" w14:textId="12C9E759" w:rsidR="009410EF" w:rsidRDefault="009410EF" w:rsidP="00A933FC">
      <w:r>
        <w:rPr>
          <w:noProof/>
        </w:rPr>
        <w:drawing>
          <wp:inline distT="0" distB="0" distL="0" distR="0" wp14:anchorId="3C2A3EB4" wp14:editId="3BB4666B">
            <wp:extent cx="370522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F7F4" w14:textId="3F448264" w:rsidR="009410EF" w:rsidRDefault="009410EF" w:rsidP="00A933FC">
      <w:r>
        <w:rPr>
          <w:rFonts w:hint="eastAsia"/>
        </w:rPr>
        <w:t>相关信息输入的界面</w:t>
      </w:r>
      <w:r w:rsidR="00092EA0">
        <w:rPr>
          <w:rFonts w:hint="eastAsia"/>
        </w:rPr>
        <w:t>：</w:t>
      </w:r>
    </w:p>
    <w:p w14:paraId="424B0980" w14:textId="7B66E87D" w:rsidR="00092EA0" w:rsidRDefault="00092EA0" w:rsidP="00A933FC">
      <w:r>
        <w:rPr>
          <w:noProof/>
        </w:rPr>
        <w:drawing>
          <wp:inline distT="0" distB="0" distL="0" distR="0" wp14:anchorId="35F2009E" wp14:editId="200E74F5">
            <wp:extent cx="401955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D0A8" w14:textId="372C9FD1" w:rsidR="006C4983" w:rsidRDefault="006C4983" w:rsidP="00A933FC">
      <w:r>
        <w:rPr>
          <w:rFonts w:hint="eastAsia"/>
        </w:rPr>
        <w:t>登录界面类似：</w:t>
      </w:r>
    </w:p>
    <w:p w14:paraId="073A72E3" w14:textId="114E197D" w:rsidR="006C4983" w:rsidRPr="00A933FC" w:rsidRDefault="006C4983" w:rsidP="00A933FC">
      <w:r>
        <w:rPr>
          <w:noProof/>
        </w:rPr>
        <w:drawing>
          <wp:inline distT="0" distB="0" distL="0" distR="0" wp14:anchorId="7C348D66" wp14:editId="07217CB7">
            <wp:extent cx="295275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9F4D" w14:textId="77777777" w:rsidR="00446593" w:rsidRDefault="00446593" w:rsidP="00446593">
      <w:pPr>
        <w:pStyle w:val="3"/>
        <w:numPr>
          <w:ilvl w:val="2"/>
          <w:numId w:val="6"/>
        </w:numPr>
      </w:pPr>
      <w:bookmarkStart w:id="17" w:name="_Toc432534254"/>
      <w:r>
        <w:rPr>
          <w:rFonts w:hint="eastAsia"/>
        </w:rPr>
        <w:lastRenderedPageBreak/>
        <w:t>硬件接口</w:t>
      </w:r>
      <w:bookmarkEnd w:id="17"/>
    </w:p>
    <w:p w14:paraId="361004CC" w14:textId="77777777" w:rsidR="00446593" w:rsidRDefault="00446593" w:rsidP="00446593">
      <w:r>
        <w:t>无</w:t>
      </w:r>
    </w:p>
    <w:p w14:paraId="1F94C5F3" w14:textId="77777777" w:rsidR="00446593" w:rsidRPr="00446593" w:rsidRDefault="00446593" w:rsidP="00446593">
      <w:pPr>
        <w:pStyle w:val="3"/>
        <w:numPr>
          <w:ilvl w:val="2"/>
          <w:numId w:val="6"/>
        </w:numPr>
      </w:pPr>
      <w:bookmarkStart w:id="18" w:name="_Toc432534255"/>
      <w:r w:rsidRPr="00446593">
        <w:rPr>
          <w:rFonts w:hint="eastAsia"/>
        </w:rPr>
        <w:t>软件接口</w:t>
      </w:r>
      <w:bookmarkEnd w:id="18"/>
    </w:p>
    <w:p w14:paraId="297ACBD4" w14:textId="77777777" w:rsidR="00446593" w:rsidRDefault="00446593" w:rsidP="00446593">
      <w:r>
        <w:rPr>
          <w:rFonts w:hint="eastAsia"/>
        </w:rPr>
        <w:t>无</w:t>
      </w:r>
    </w:p>
    <w:p w14:paraId="66EA419B" w14:textId="77777777" w:rsidR="00446593" w:rsidRDefault="00446593" w:rsidP="00446593">
      <w:pPr>
        <w:pStyle w:val="3"/>
        <w:numPr>
          <w:ilvl w:val="2"/>
          <w:numId w:val="6"/>
        </w:numPr>
      </w:pPr>
      <w:bookmarkStart w:id="19" w:name="_Toc432534256"/>
      <w:r w:rsidRPr="00446593">
        <w:t>通信接口</w:t>
      </w:r>
      <w:bookmarkEnd w:id="19"/>
    </w:p>
    <w:p w14:paraId="43E3BCFD" w14:textId="77777777" w:rsidR="007040CC" w:rsidRPr="007040CC" w:rsidRDefault="007040CC" w:rsidP="007040CC">
      <w:pPr>
        <w:rPr>
          <w:szCs w:val="21"/>
        </w:rPr>
      </w:pPr>
      <w:r w:rsidRPr="007040CC">
        <w:rPr>
          <w:rFonts w:hint="eastAsia"/>
          <w:szCs w:val="21"/>
        </w:rPr>
        <w:t>CI</w:t>
      </w:r>
      <w:r w:rsidRPr="007040CC">
        <w:rPr>
          <w:rFonts w:hint="eastAsia"/>
          <w:szCs w:val="21"/>
        </w:rPr>
        <w:t>：客户端与服务器使用</w:t>
      </w:r>
      <w:r w:rsidRPr="007040CC">
        <w:rPr>
          <w:rFonts w:hint="eastAsia"/>
          <w:szCs w:val="21"/>
        </w:rPr>
        <w:t>RMI</w:t>
      </w:r>
      <w:r w:rsidRPr="007040CC">
        <w:rPr>
          <w:rFonts w:hint="eastAsia"/>
          <w:szCs w:val="21"/>
        </w:rPr>
        <w:t>的方式进行通信。</w:t>
      </w:r>
    </w:p>
    <w:p w14:paraId="12D5FC0C" w14:textId="77777777" w:rsidR="000626D7" w:rsidRDefault="007040CC" w:rsidP="000626D7">
      <w:pPr>
        <w:pStyle w:val="2"/>
        <w:numPr>
          <w:ilvl w:val="1"/>
          <w:numId w:val="6"/>
        </w:numPr>
      </w:pPr>
      <w:bookmarkStart w:id="20" w:name="_Toc432534257"/>
      <w:r>
        <w:rPr>
          <w:rFonts w:hint="eastAsia"/>
        </w:rPr>
        <w:t>功能需求</w:t>
      </w:r>
      <w:bookmarkEnd w:id="20"/>
    </w:p>
    <w:p w14:paraId="36330C6F" w14:textId="6852A2A7" w:rsidR="000626D7" w:rsidRDefault="000626D7" w:rsidP="000626D7">
      <w:pPr>
        <w:pStyle w:val="3"/>
        <w:numPr>
          <w:ilvl w:val="2"/>
          <w:numId w:val="6"/>
        </w:numPr>
      </w:pPr>
      <w:bookmarkStart w:id="21" w:name="_Toc432534258"/>
      <w:r>
        <w:rPr>
          <w:rFonts w:hint="eastAsia"/>
        </w:rPr>
        <w:t>物流信息查询</w:t>
      </w:r>
      <w:bookmarkEnd w:id="21"/>
    </w:p>
    <w:p w14:paraId="6194E844" w14:textId="77777777" w:rsidR="002C7144" w:rsidRDefault="002C7144" w:rsidP="002C714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51BB3B96" w14:textId="77777777" w:rsidR="002C7144" w:rsidRPr="006C4983" w:rsidRDefault="002C7144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在需要了解物流信息时，寄件人输入快递单号即可查看物流信息</w:t>
      </w:r>
    </w:p>
    <w:p w14:paraId="16E9C535" w14:textId="77777777" w:rsidR="002C7144" w:rsidRPr="006C4983" w:rsidRDefault="002C7144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低</w:t>
      </w:r>
    </w:p>
    <w:p w14:paraId="70401A67" w14:textId="77777777" w:rsidR="002C7144" w:rsidRDefault="002C7144" w:rsidP="002C714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2D4CE7BC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刺激：寄件人请求查看物流信息。</w:t>
      </w:r>
    </w:p>
    <w:p w14:paraId="7A62EAEA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响应：系统提供给查看人输入快递单号的界面。</w:t>
      </w:r>
    </w:p>
    <w:p w14:paraId="3FDB081F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刺激：寄件人请求取消查看物流信息。</w:t>
      </w:r>
    </w:p>
    <w:p w14:paraId="50D36381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响应：系统关闭查看物流信息界面。</w:t>
      </w:r>
    </w:p>
    <w:p w14:paraId="589D2853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刺激：寄件人输入快递单号并确认</w:t>
      </w:r>
    </w:p>
    <w:p w14:paraId="2020D78A" w14:textId="77777777" w:rsidR="002C7144" w:rsidRPr="006C4983" w:rsidRDefault="002C7144" w:rsidP="002C7144">
      <w:pPr>
        <w:ind w:firstLineChars="147" w:firstLine="309"/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响应：系统比对快递单号并给出对应快递的物流信息，若快递单号不存在，则显示快递单号不存在，返回操作选择阶段</w:t>
      </w:r>
    </w:p>
    <w:p w14:paraId="7E231F23" w14:textId="77777777" w:rsidR="002C7144" w:rsidRDefault="002C7144" w:rsidP="002C7144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270E9B" w14:paraId="1D78EA4E" w14:textId="77777777" w:rsidTr="00D422B3">
        <w:tc>
          <w:tcPr>
            <w:tcW w:w="5010" w:type="dxa"/>
          </w:tcPr>
          <w:p w14:paraId="5C308239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LogisticsInformation.Input</w:t>
            </w:r>
          </w:p>
          <w:p w14:paraId="4C00A849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044E1B8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LogisticsInformation.Input.Cancel</w:t>
            </w:r>
          </w:p>
          <w:p w14:paraId="7D942A94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8326EB2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LogisticsInformation.Input.Invalid</w:t>
            </w:r>
          </w:p>
        </w:tc>
        <w:tc>
          <w:tcPr>
            <w:tcW w:w="4278" w:type="dxa"/>
          </w:tcPr>
          <w:p w14:paraId="01CD711E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系统应该允许寄件人在物流信息查询中进行键盘输入</w:t>
            </w:r>
          </w:p>
          <w:p w14:paraId="41794631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在寄件人输入取消命令时，系统允许寄件人取消查询</w:t>
            </w:r>
          </w:p>
          <w:p w14:paraId="6486ABC7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当寄件人输入其他标识时，系统显示输入</w:t>
            </w:r>
            <w:r w:rsidRPr="006C4983">
              <w:rPr>
                <w:rFonts w:asciiTheme="minorEastAsia" w:hAnsiTheme="minorEastAsia" w:hint="eastAsia"/>
                <w:szCs w:val="21"/>
              </w:rPr>
              <w:lastRenderedPageBreak/>
              <w:t>无效</w:t>
            </w:r>
          </w:p>
        </w:tc>
      </w:tr>
      <w:tr w:rsidR="00270E9B" w14:paraId="39A08456" w14:textId="77777777" w:rsidTr="00D422B3">
        <w:tc>
          <w:tcPr>
            <w:tcW w:w="5010" w:type="dxa"/>
          </w:tcPr>
          <w:p w14:paraId="42C17339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LogisticsInformation.Check</w:t>
            </w:r>
          </w:p>
          <w:p w14:paraId="126E3717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944179E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LogisticsInformation.Compare</w:t>
            </w:r>
          </w:p>
          <w:p w14:paraId="344ACCF5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 </w:t>
            </w:r>
          </w:p>
          <w:p w14:paraId="34A5B490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40CBED2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LogisticsInformation.End</w:t>
            </w:r>
          </w:p>
        </w:tc>
        <w:tc>
          <w:tcPr>
            <w:tcW w:w="4278" w:type="dxa"/>
            <w:hideMark/>
          </w:tcPr>
          <w:p w14:paraId="08015536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在查看人请求查看物流信息时，系统应该显示输入快递单号的界面</w:t>
            </w:r>
          </w:p>
          <w:p w14:paraId="362EA0B4" w14:textId="77777777" w:rsidR="00270E9B" w:rsidRPr="006C4983" w:rsidRDefault="00270E9B" w:rsidP="00D422B3">
            <w:pPr>
              <w:ind w:firstLineChars="147" w:firstLine="309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在查看人输入快递单号后，系统应该比对快递单号并给出对应快递的物流信息。</w:t>
            </w:r>
          </w:p>
          <w:p w14:paraId="35D7FA0D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系统应该允许寄件人接收物流信息查询</w:t>
            </w:r>
          </w:p>
        </w:tc>
      </w:tr>
    </w:tbl>
    <w:p w14:paraId="4536C79F" w14:textId="77777777" w:rsidR="002C7144" w:rsidRPr="006C4983" w:rsidRDefault="002C7144" w:rsidP="006C4983"/>
    <w:p w14:paraId="5F70E161" w14:textId="77777777" w:rsidR="000626D7" w:rsidRDefault="000626D7" w:rsidP="000626D7">
      <w:pPr>
        <w:pStyle w:val="3"/>
        <w:numPr>
          <w:ilvl w:val="2"/>
          <w:numId w:val="6"/>
        </w:numPr>
      </w:pPr>
      <w:bookmarkStart w:id="22" w:name="_Toc432534259"/>
      <w:r>
        <w:rPr>
          <w:rFonts w:hint="eastAsia"/>
        </w:rPr>
        <w:t>订单输入</w:t>
      </w:r>
      <w:bookmarkEnd w:id="22"/>
    </w:p>
    <w:p w14:paraId="08832507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A302867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</w:t>
      </w:r>
      <w:r w:rsidRPr="00B97863">
        <w:rPr>
          <w:rFonts w:asciiTheme="minorEastAsia" w:hAnsiTheme="minorEastAsia"/>
          <w:szCs w:val="21"/>
        </w:rPr>
        <w:t>快递被揽收后，一个经过验证的快递员开始输入订单，完成订单相关信息的录入</w:t>
      </w:r>
      <w:r w:rsidRPr="00B97863">
        <w:rPr>
          <w:rFonts w:asciiTheme="minorEastAsia" w:hAnsiTheme="minorEastAsia" w:hint="eastAsia"/>
          <w:szCs w:val="21"/>
        </w:rPr>
        <w:t>（包括寄件人信息；收件人信息；托运货物信息；快递类型；包装材料；总费用；订单条形码号</w:t>
      </w:r>
      <w:r w:rsidRPr="00B97863">
        <w:rPr>
          <w:rFonts w:asciiTheme="minorEastAsia" w:hAnsiTheme="minorEastAsia"/>
          <w:szCs w:val="21"/>
        </w:rPr>
        <w:t>）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148ACD5D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中</w:t>
      </w:r>
    </w:p>
    <w:p w14:paraId="2BF52960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38417762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刺激：营业厅业务员请求输入订单。</w:t>
      </w:r>
    </w:p>
    <w:p w14:paraId="428DB814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响应：系统显示待填选项，包括寄件人、收件人信息（姓名、住址、单位、电话、手机）；托运货物信息；快递类型（单选）；包装材料（多选）；所有费用；到达日期。</w:t>
      </w:r>
    </w:p>
    <w:p w14:paraId="51DBAA10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刺激：快递员输入相关信息。</w:t>
      </w:r>
    </w:p>
    <w:p w14:paraId="7317F6A2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响应：系统显示快递员填写的相关信息，并计算总费用、预估货物到达日期。</w:t>
      </w:r>
    </w:p>
    <w:p w14:paraId="795DA859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刺激：快递员取消订单输入任务。</w:t>
      </w:r>
    </w:p>
    <w:p w14:paraId="19105625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响应：系统关闭订单输入任务。</w:t>
      </w:r>
    </w:p>
    <w:p w14:paraId="22C58E01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刺激：快递员确认信息并结束订单输入。</w:t>
      </w:r>
    </w:p>
    <w:p w14:paraId="44FB6172" w14:textId="403FEC23" w:rsidR="00B97863" w:rsidRPr="00B97863" w:rsidRDefault="007905AF" w:rsidP="00B97863">
      <w:r w:rsidRPr="006C4983">
        <w:rPr>
          <w:rFonts w:asciiTheme="minorEastAsia" w:hAnsiTheme="minorEastAsia" w:hint="eastAsia"/>
          <w:szCs w:val="21"/>
        </w:rPr>
        <w:t>响应：系统生成显示完整的订单。</w:t>
      </w:r>
    </w:p>
    <w:p w14:paraId="7AD6292E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831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5896"/>
      </w:tblGrid>
      <w:tr w:rsidR="007905AF" w14:paraId="3DD5B0EB" w14:textId="77777777" w:rsidTr="006C4983">
        <w:tc>
          <w:tcPr>
            <w:tcW w:w="2415" w:type="dxa"/>
          </w:tcPr>
          <w:p w14:paraId="30AD212B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Order.Input</w:t>
            </w:r>
          </w:p>
          <w:p w14:paraId="7CDE482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Order.Input.Invalid</w:t>
            </w:r>
          </w:p>
          <w:p w14:paraId="7683290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Order.Input.Cancel</w:t>
            </w:r>
          </w:p>
        </w:tc>
        <w:tc>
          <w:tcPr>
            <w:tcW w:w="5896" w:type="dxa"/>
          </w:tcPr>
          <w:p w14:paraId="20CAE81D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584C9F">
              <w:rPr>
                <w:rFonts w:asciiTheme="minorEastAsia" w:hAnsiTheme="minorEastAsia" w:hint="eastAsia"/>
                <w:szCs w:val="21"/>
              </w:rPr>
              <w:t>系统应该允许</w:t>
            </w:r>
            <w:r>
              <w:rPr>
                <w:rFonts w:asciiTheme="minorEastAsia" w:hAnsiTheme="minorEastAsia" w:hint="eastAsia"/>
                <w:szCs w:val="21"/>
              </w:rPr>
              <w:t>快递</w:t>
            </w:r>
            <w:r w:rsidRPr="00584C9F">
              <w:rPr>
                <w:rFonts w:asciiTheme="minorEastAsia" w:hAnsiTheme="minorEastAsia" w:hint="eastAsia"/>
                <w:szCs w:val="21"/>
              </w:rPr>
              <w:t>员在</w:t>
            </w:r>
            <w:r>
              <w:rPr>
                <w:rFonts w:asciiTheme="minorEastAsia" w:hAnsiTheme="minorEastAsia" w:hint="eastAsia"/>
                <w:szCs w:val="21"/>
              </w:rPr>
              <w:t>订单输入</w:t>
            </w:r>
            <w:r w:rsidRPr="00584C9F">
              <w:rPr>
                <w:rFonts w:asciiTheme="minorEastAsia" w:hAnsiTheme="minorEastAsia" w:hint="eastAsia"/>
                <w:szCs w:val="21"/>
              </w:rPr>
              <w:t>任务中进行键盘输入</w:t>
            </w:r>
          </w:p>
          <w:p w14:paraId="233754EA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快递员输入其他标识时，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显示输入无效</w:t>
            </w:r>
          </w:p>
          <w:p w14:paraId="1CC14736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快递员输入取消</w:t>
            </w:r>
            <w:r>
              <w:rPr>
                <w:rFonts w:asciiTheme="minorEastAsia" w:hAnsiTheme="minorEastAsia" w:hint="eastAsia"/>
                <w:szCs w:val="21"/>
              </w:rPr>
              <w:t>命令</w:t>
            </w:r>
            <w:r>
              <w:rPr>
                <w:rFonts w:asciiTheme="minorEastAsia" w:hAnsiTheme="minorEastAsia"/>
                <w:szCs w:val="21"/>
              </w:rPr>
              <w:t>时，系统</w:t>
            </w:r>
            <w:r>
              <w:rPr>
                <w:rFonts w:asciiTheme="minorEastAsia" w:hAnsiTheme="minorEastAsia" w:hint="eastAsia"/>
                <w:szCs w:val="21"/>
              </w:rPr>
              <w:t>关闭</w:t>
            </w:r>
            <w:r>
              <w:rPr>
                <w:rFonts w:asciiTheme="minorEastAsia" w:hAnsiTheme="minorEastAsia"/>
                <w:szCs w:val="21"/>
              </w:rPr>
              <w:t>当前任务</w:t>
            </w:r>
          </w:p>
        </w:tc>
      </w:tr>
      <w:tr w:rsidR="007905AF" w14:paraId="51A319BA" w14:textId="77777777" w:rsidTr="006C4983">
        <w:tc>
          <w:tcPr>
            <w:tcW w:w="2415" w:type="dxa"/>
          </w:tcPr>
          <w:p w14:paraId="49F0FA17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Order.View</w:t>
            </w:r>
          </w:p>
          <w:p w14:paraId="3CB73293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Order.View.Show</w:t>
            </w:r>
          </w:p>
        </w:tc>
        <w:tc>
          <w:tcPr>
            <w:tcW w:w="5896" w:type="dxa"/>
          </w:tcPr>
          <w:p w14:paraId="5B1C12A8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应该允许快递员查看订单信息</w:t>
            </w:r>
          </w:p>
          <w:p w14:paraId="5F04AE64" w14:textId="77777777" w:rsidR="007905AF" w:rsidRPr="00584C9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显示订单信息</w:t>
            </w:r>
          </w:p>
        </w:tc>
      </w:tr>
      <w:tr w:rsidR="007905AF" w14:paraId="639EE02E" w14:textId="77777777" w:rsidTr="006C4983">
        <w:trPr>
          <w:trHeight w:val="1278"/>
        </w:trPr>
        <w:tc>
          <w:tcPr>
            <w:tcW w:w="2415" w:type="dxa"/>
          </w:tcPr>
          <w:p w14:paraId="791EE7E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Order.Calculate</w:t>
            </w:r>
          </w:p>
          <w:p w14:paraId="31B2B7D9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Order.Calculate.Null</w:t>
            </w:r>
          </w:p>
          <w:p w14:paraId="3043C54B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Order.Estimate</w:t>
            </w:r>
          </w:p>
          <w:p w14:paraId="32F49055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Order.Estimate.Null</w:t>
            </w:r>
          </w:p>
        </w:tc>
        <w:tc>
          <w:tcPr>
            <w:tcW w:w="5896" w:type="dxa"/>
          </w:tcPr>
          <w:p w14:paraId="6B51EEA8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系统根据给出</w:t>
            </w:r>
            <w:r>
              <w:rPr>
                <w:rFonts w:asciiTheme="minorEastAsia" w:hAnsiTheme="minorEastAsia"/>
                <w:szCs w:val="21"/>
              </w:rPr>
              <w:t>的运费和包装费，计算总的费用</w:t>
            </w:r>
          </w:p>
          <w:p w14:paraId="413DA4CF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运费和包装费</w:t>
            </w:r>
            <w:r>
              <w:rPr>
                <w:rFonts w:asciiTheme="minorEastAsia" w:hAnsiTheme="minorEastAsia" w:hint="eastAsia"/>
                <w:szCs w:val="21"/>
              </w:rPr>
              <w:t>未</w:t>
            </w:r>
            <w:r>
              <w:rPr>
                <w:rFonts w:asciiTheme="minorEastAsia" w:hAnsiTheme="minorEastAsia"/>
                <w:szCs w:val="21"/>
              </w:rPr>
              <w:t>给出时，系统计算总费用为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  <w:p w14:paraId="74E863C0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根据历史输送时间，计算</w:t>
            </w:r>
            <w:r>
              <w:rPr>
                <w:rFonts w:asciiTheme="minorEastAsia" w:hAnsiTheme="minorEastAsia" w:hint="eastAsia"/>
                <w:szCs w:val="21"/>
              </w:rPr>
              <w:t>出</w:t>
            </w:r>
            <w:r>
              <w:rPr>
                <w:rFonts w:asciiTheme="minorEastAsia" w:hAnsiTheme="minorEastAsia"/>
                <w:szCs w:val="21"/>
              </w:rPr>
              <w:t>货物预计到达时间</w:t>
            </w:r>
          </w:p>
          <w:p w14:paraId="1247B2B1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没有历史数据</w:t>
            </w:r>
            <w:r>
              <w:rPr>
                <w:rFonts w:asciiTheme="minorEastAsia" w:hAnsiTheme="minorEastAsia" w:hint="eastAsia"/>
                <w:szCs w:val="21"/>
              </w:rPr>
              <w:t>时</w:t>
            </w:r>
            <w:r>
              <w:rPr>
                <w:rFonts w:asciiTheme="minorEastAsia" w:hAnsiTheme="minorEastAsia"/>
                <w:szCs w:val="21"/>
              </w:rPr>
              <w:t>，系统显示</w:t>
            </w:r>
            <w:r>
              <w:rPr>
                <w:rFonts w:asciiTheme="minorEastAsia" w:hAnsiTheme="minorEastAsia" w:hint="eastAsia"/>
                <w:szCs w:val="21"/>
              </w:rPr>
              <w:t>到达时间</w:t>
            </w:r>
            <w:r>
              <w:rPr>
                <w:rFonts w:asciiTheme="minorEastAsia" w:hAnsiTheme="minorEastAsia"/>
                <w:szCs w:val="21"/>
              </w:rPr>
              <w:t>为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7905AF" w14:paraId="7C43D5DA" w14:textId="77777777" w:rsidTr="006C4983">
        <w:trPr>
          <w:trHeight w:val="936"/>
        </w:trPr>
        <w:tc>
          <w:tcPr>
            <w:tcW w:w="2415" w:type="dxa"/>
          </w:tcPr>
          <w:p w14:paraId="610B212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Order.Type.Select</w:t>
            </w:r>
          </w:p>
          <w:p w14:paraId="0304745F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Order.Weight.Compare</w:t>
            </w:r>
          </w:p>
          <w:p w14:paraId="5CF11CC1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Order.Confirm</w:t>
            </w:r>
          </w:p>
        </w:tc>
        <w:tc>
          <w:tcPr>
            <w:tcW w:w="5896" w:type="dxa"/>
          </w:tcPr>
          <w:p w14:paraId="28E8F374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应该允许快递员选择快递类型以及包装</w:t>
            </w:r>
            <w:r>
              <w:rPr>
                <w:rFonts w:asciiTheme="minorEastAsia" w:hAnsiTheme="minorEastAsia" w:hint="eastAsia"/>
                <w:szCs w:val="21"/>
              </w:rPr>
              <w:t>材料</w:t>
            </w:r>
          </w:p>
          <w:p w14:paraId="0BD083BC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系统比较</w:t>
            </w:r>
            <w:r>
              <w:rPr>
                <w:rFonts w:asciiTheme="minorEastAsia" w:hAnsiTheme="minorEastAsia"/>
                <w:szCs w:val="21"/>
              </w:rPr>
              <w:t>体积重量与实际重量，取最大值</w:t>
            </w:r>
            <w:r>
              <w:rPr>
                <w:rFonts w:asciiTheme="minorEastAsia" w:hAnsiTheme="minorEastAsia" w:hint="eastAsia"/>
                <w:szCs w:val="21"/>
              </w:rPr>
              <w:t>作为</w:t>
            </w:r>
            <w:r>
              <w:rPr>
                <w:rFonts w:asciiTheme="minorEastAsia" w:hAnsiTheme="minorEastAsia"/>
                <w:szCs w:val="21"/>
              </w:rPr>
              <w:t>计算运费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数值</w:t>
            </w:r>
          </w:p>
          <w:p w14:paraId="595A6790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</w:t>
            </w:r>
            <w:r>
              <w:rPr>
                <w:rFonts w:asciiTheme="minorEastAsia" w:hAnsiTheme="minorEastAsia" w:hint="eastAsia"/>
                <w:szCs w:val="21"/>
              </w:rPr>
              <w:t>确认</w:t>
            </w:r>
            <w:r>
              <w:rPr>
                <w:rFonts w:asciiTheme="minorEastAsia" w:hAnsiTheme="minorEastAsia"/>
                <w:szCs w:val="21"/>
              </w:rPr>
              <w:t>订单信息输入无误时，系统显示完整的订单</w:t>
            </w:r>
          </w:p>
        </w:tc>
      </w:tr>
      <w:tr w:rsidR="007905AF" w14:paraId="39D6AC13" w14:textId="77777777" w:rsidTr="006C4983">
        <w:trPr>
          <w:trHeight w:val="946"/>
        </w:trPr>
        <w:tc>
          <w:tcPr>
            <w:tcW w:w="2415" w:type="dxa"/>
          </w:tcPr>
          <w:p w14:paraId="5170048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Order.Number.Valid</w:t>
            </w:r>
          </w:p>
          <w:p w14:paraId="516AA474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333E82F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Order.Number.Invalid</w:t>
            </w:r>
          </w:p>
        </w:tc>
        <w:tc>
          <w:tcPr>
            <w:tcW w:w="5896" w:type="dxa"/>
          </w:tcPr>
          <w:p w14:paraId="795F1814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快递员输入手机号码</w:t>
            </w:r>
            <w:r>
              <w:rPr>
                <w:rFonts w:asciiTheme="minorEastAsia" w:hAnsiTheme="minorEastAsia" w:hint="eastAsia"/>
                <w:szCs w:val="21"/>
              </w:rPr>
              <w:t>时</w:t>
            </w:r>
            <w:r>
              <w:rPr>
                <w:rFonts w:asciiTheme="minorEastAsia" w:hAnsiTheme="minorEastAsia"/>
                <w:szCs w:val="21"/>
              </w:rPr>
              <w:t>：手机位数为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  <w:r>
              <w:rPr>
                <w:rFonts w:asciiTheme="minorEastAsia" w:hAnsiTheme="minorEastAsia"/>
                <w:szCs w:val="21"/>
              </w:rPr>
              <w:t>，系统记录并显示手机号码</w:t>
            </w:r>
          </w:p>
          <w:p w14:paraId="502BC2A2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快递员输入其他内容时，系统提示输入无效</w:t>
            </w:r>
          </w:p>
        </w:tc>
      </w:tr>
      <w:tr w:rsidR="007905AF" w14:paraId="6944382C" w14:textId="77777777" w:rsidTr="006C4983">
        <w:tc>
          <w:tcPr>
            <w:tcW w:w="2415" w:type="dxa"/>
          </w:tcPr>
          <w:p w14:paraId="7B942BF7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Order.Update  </w:t>
            </w:r>
          </w:p>
        </w:tc>
        <w:tc>
          <w:tcPr>
            <w:tcW w:w="5896" w:type="dxa"/>
          </w:tcPr>
          <w:p w14:paraId="7E67A57A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更新订单信息</w:t>
            </w:r>
          </w:p>
        </w:tc>
      </w:tr>
      <w:tr w:rsidR="007905AF" w14:paraId="15CDD176" w14:textId="77777777" w:rsidTr="006C4983">
        <w:tc>
          <w:tcPr>
            <w:tcW w:w="2415" w:type="dxa"/>
          </w:tcPr>
          <w:p w14:paraId="792BDDC0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Order.End</w:t>
            </w:r>
          </w:p>
        </w:tc>
        <w:tc>
          <w:tcPr>
            <w:tcW w:w="5896" w:type="dxa"/>
          </w:tcPr>
          <w:p w14:paraId="22E712ED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应该允许快递员</w:t>
            </w:r>
            <w:r>
              <w:rPr>
                <w:rFonts w:asciiTheme="minorEastAsia" w:hAnsiTheme="minorEastAsia" w:hint="eastAsia"/>
                <w:szCs w:val="21"/>
              </w:rPr>
              <w:t>要求</w:t>
            </w:r>
            <w:r>
              <w:rPr>
                <w:rFonts w:asciiTheme="minorEastAsia" w:hAnsiTheme="minorEastAsia"/>
                <w:szCs w:val="21"/>
              </w:rPr>
              <w:t>结束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>
              <w:rPr>
                <w:rFonts w:asciiTheme="minorEastAsia" w:hAnsiTheme="minorEastAsia"/>
                <w:szCs w:val="21"/>
              </w:rPr>
              <w:t>订单任务</w:t>
            </w:r>
          </w:p>
        </w:tc>
      </w:tr>
    </w:tbl>
    <w:p w14:paraId="6744D205" w14:textId="77777777" w:rsidR="00B97863" w:rsidRPr="00B97863" w:rsidRDefault="00B97863" w:rsidP="00B97863"/>
    <w:p w14:paraId="5639F3B0" w14:textId="5C91CA1C" w:rsidR="000626D7" w:rsidRDefault="000626D7" w:rsidP="000626D7">
      <w:pPr>
        <w:pStyle w:val="3"/>
        <w:numPr>
          <w:ilvl w:val="2"/>
          <w:numId w:val="6"/>
        </w:numPr>
      </w:pPr>
      <w:bookmarkStart w:id="23" w:name="_Toc432534260"/>
      <w:r>
        <w:rPr>
          <w:rFonts w:hint="eastAsia"/>
        </w:rPr>
        <w:t>查询报价和时间</w:t>
      </w:r>
      <w:bookmarkEnd w:id="23"/>
    </w:p>
    <w:p w14:paraId="027A2E68" w14:textId="77777777" w:rsidR="0037476C" w:rsidRDefault="0037476C" w:rsidP="0037476C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0F9BABFD" w14:textId="77777777" w:rsidR="0037476C" w:rsidRPr="006C4983" w:rsidRDefault="0037476C" w:rsidP="006C4983">
      <w:pPr>
        <w:rPr>
          <w:szCs w:val="20"/>
        </w:rPr>
      </w:pPr>
      <w:r w:rsidRPr="006C4983">
        <w:rPr>
          <w:rFonts w:hint="eastAsia"/>
          <w:szCs w:val="20"/>
        </w:rPr>
        <w:t>快递员可以对所有货物报价与时间进行查询。</w:t>
      </w:r>
    </w:p>
    <w:p w14:paraId="6221B21E" w14:textId="77777777" w:rsidR="0037476C" w:rsidRPr="006C4983" w:rsidRDefault="0037476C" w:rsidP="006C4983">
      <w:pPr>
        <w:rPr>
          <w:szCs w:val="20"/>
        </w:rPr>
      </w:pPr>
      <w:r w:rsidRPr="006C4983">
        <w:rPr>
          <w:rFonts w:hint="eastAsia"/>
          <w:szCs w:val="20"/>
        </w:rPr>
        <w:t>优先级：低</w:t>
      </w:r>
    </w:p>
    <w:p w14:paraId="4FC4FAB7" w14:textId="77777777" w:rsidR="0037476C" w:rsidRDefault="0037476C" w:rsidP="0037476C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6CDC66CB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刺激：快递员提出货物报价与时间查询的请求</w:t>
      </w:r>
    </w:p>
    <w:p w14:paraId="5E605FA6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响应：系统提示输入货物信息</w:t>
      </w:r>
    </w:p>
    <w:p w14:paraId="32423E58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刺激：快递员输入系统要求输入的信息</w:t>
      </w:r>
    </w:p>
    <w:p w14:paraId="325E840C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响应：系统返回货物的报价与时间</w:t>
      </w:r>
    </w:p>
    <w:p w14:paraId="0B03D601" w14:textId="77777777" w:rsidR="0037476C" w:rsidRDefault="0037476C" w:rsidP="0037476C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37476C" w14:paraId="1EF2A86A" w14:textId="77777777" w:rsidTr="00783366">
        <w:trPr>
          <w:trHeight w:val="946"/>
        </w:trPr>
        <w:tc>
          <w:tcPr>
            <w:tcW w:w="3835" w:type="dxa"/>
          </w:tcPr>
          <w:p w14:paraId="1E564208" w14:textId="360B0292" w:rsidR="0037476C" w:rsidRPr="006C4983" w:rsidRDefault="00F307D4" w:rsidP="006C498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Query</w:t>
            </w:r>
            <w:r w:rsidR="0037476C" w:rsidRPr="006C4983">
              <w:rPr>
                <w:rFonts w:asciiTheme="minorEastAsia" w:hAnsiTheme="minorEastAsia"/>
                <w:b/>
                <w:szCs w:val="21"/>
              </w:rPr>
              <w:t>.Input</w:t>
            </w:r>
          </w:p>
          <w:p w14:paraId="6E2FE001" w14:textId="27453E6D" w:rsidR="0037476C" w:rsidRPr="006C4983" w:rsidRDefault="00F307D4" w:rsidP="006C498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Query</w:t>
            </w:r>
            <w:r w:rsidR="0037476C" w:rsidRPr="006C4983">
              <w:rPr>
                <w:rFonts w:asciiTheme="minorEastAsia" w:hAnsiTheme="minorEastAsia"/>
                <w:b/>
                <w:szCs w:val="21"/>
              </w:rPr>
              <w:t>.Input.NumberOfGoods</w:t>
            </w:r>
          </w:p>
          <w:p w14:paraId="3DB181EC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DD20270" w14:textId="7E1D8F25" w:rsidR="0037476C" w:rsidRPr="006C4983" w:rsidRDefault="00F307D4" w:rsidP="006C498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Query</w:t>
            </w:r>
            <w:r w:rsidR="0037476C" w:rsidRPr="006C4983">
              <w:rPr>
                <w:rFonts w:asciiTheme="minorEastAsia" w:hAnsiTheme="minorEastAsia"/>
                <w:b/>
                <w:szCs w:val="21"/>
              </w:rPr>
              <w:t>.Input.Invalid</w:t>
            </w:r>
          </w:p>
        </w:tc>
        <w:tc>
          <w:tcPr>
            <w:tcW w:w="4964" w:type="dxa"/>
          </w:tcPr>
          <w:p w14:paraId="5CB47C5F" w14:textId="77777777" w:rsidR="0037476C" w:rsidRDefault="0037476C" w:rsidP="00783366">
            <w:pPr>
              <w:ind w:leftChars="100" w:left="210" w:firstLineChars="100" w:firstLine="210"/>
            </w:pPr>
            <w:r>
              <w:rPr>
                <w:rFonts w:hint="eastAsia"/>
              </w:rPr>
              <w:t>系统应该允许快递员在查询的时候输入</w:t>
            </w:r>
          </w:p>
          <w:p w14:paraId="131421C1" w14:textId="5F98E95E" w:rsidR="0037476C" w:rsidRDefault="0037476C" w:rsidP="00783366">
            <w:pPr>
              <w:ind w:leftChars="100" w:left="210" w:firstLineChars="100" w:firstLine="210"/>
            </w:pPr>
            <w:r>
              <w:rPr>
                <w:rFonts w:hint="eastAsia"/>
              </w:rPr>
              <w:t>快递员在申请查询的时候，系统提示需要输入货物信息，参见</w:t>
            </w:r>
            <w:r w:rsidR="00F307D4">
              <w:t>Query.</w:t>
            </w:r>
            <w:r w:rsidRPr="00423706">
              <w:t>NumberOfGoods</w:t>
            </w:r>
          </w:p>
          <w:p w14:paraId="065FA968" w14:textId="77777777" w:rsidR="0037476C" w:rsidRDefault="0037476C" w:rsidP="00783366">
            <w:pPr>
              <w:ind w:leftChars="100" w:left="210" w:firstLineChars="100" w:firstLine="210"/>
            </w:pPr>
            <w:r>
              <w:rPr>
                <w:rFonts w:hint="eastAsia"/>
              </w:rPr>
              <w:t>快递员输入其他标识的时候，系统显示输入无效</w:t>
            </w:r>
          </w:p>
        </w:tc>
      </w:tr>
      <w:tr w:rsidR="0037476C" w14:paraId="4B9310C6" w14:textId="77777777" w:rsidTr="00783366">
        <w:tc>
          <w:tcPr>
            <w:tcW w:w="3835" w:type="dxa"/>
          </w:tcPr>
          <w:p w14:paraId="5E33B5BC" w14:textId="36FC57C4" w:rsidR="0037476C" w:rsidRPr="006C4983" w:rsidRDefault="00F307D4" w:rsidP="006C498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Query</w:t>
            </w:r>
            <w:r w:rsidR="0037476C" w:rsidRPr="006C4983">
              <w:rPr>
                <w:rFonts w:asciiTheme="minorEastAsia" w:hAnsiTheme="minorEastAsia"/>
                <w:b/>
                <w:szCs w:val="21"/>
              </w:rPr>
              <w:t>. NumberOfGoods</w:t>
            </w:r>
          </w:p>
          <w:p w14:paraId="00CFD53A" w14:textId="1D5C3102" w:rsidR="0037476C" w:rsidRPr="006C4983" w:rsidRDefault="00F307D4" w:rsidP="006C498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Query</w:t>
            </w:r>
            <w:r w:rsidR="0037476C" w:rsidRPr="006C4983">
              <w:rPr>
                <w:rFonts w:asciiTheme="minorEastAsia" w:hAnsiTheme="minorEastAsia"/>
                <w:b/>
                <w:szCs w:val="21"/>
              </w:rPr>
              <w:t>. NumberOfGoods.Hint</w:t>
            </w:r>
          </w:p>
          <w:p w14:paraId="4033C313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CCF81CD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FB368DE" w14:textId="0D76465D" w:rsidR="0037476C" w:rsidRPr="006C4983" w:rsidRDefault="00F307D4" w:rsidP="006C498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Query</w:t>
            </w:r>
            <w:r w:rsidR="0037476C" w:rsidRPr="006C4983">
              <w:rPr>
                <w:rFonts w:asciiTheme="minorEastAsia" w:hAnsiTheme="minorEastAsia"/>
                <w:b/>
                <w:szCs w:val="21"/>
              </w:rPr>
              <w:t>. NumberOfGoods.Show</w:t>
            </w:r>
          </w:p>
        </w:tc>
        <w:tc>
          <w:tcPr>
            <w:tcW w:w="4964" w:type="dxa"/>
          </w:tcPr>
          <w:p w14:paraId="00CAECDC" w14:textId="77777777" w:rsidR="0037476C" w:rsidRDefault="0037476C" w:rsidP="00783366">
            <w:pPr>
              <w:ind w:leftChars="200" w:left="420" w:firstLineChars="103" w:firstLine="216"/>
            </w:pPr>
            <w:r>
              <w:t>系统应该允许</w:t>
            </w:r>
            <w:r>
              <w:rPr>
                <w:rFonts w:hint="eastAsia"/>
              </w:rPr>
              <w:t>快递员</w:t>
            </w:r>
            <w:r>
              <w:t>进行查询</w:t>
            </w:r>
          </w:p>
          <w:p w14:paraId="03ED7018" w14:textId="77777777" w:rsidR="0037476C" w:rsidRDefault="0037476C" w:rsidP="00783366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在</w:t>
            </w:r>
            <w:r>
              <w:rPr>
                <w:rFonts w:hint="eastAsia"/>
              </w:rPr>
              <w:t>快递员输入系统要求输入的信息</w:t>
            </w:r>
            <w:r w:rsidRPr="00EF2C55">
              <w:rPr>
                <w:rFonts w:hint="eastAsia"/>
              </w:rPr>
              <w:t>后，系统提示输入信息，输入正确时显示输入成功，输入不正确时显示提示</w:t>
            </w:r>
            <w:r>
              <w:rPr>
                <w:rFonts w:hint="eastAsia"/>
              </w:rPr>
              <w:t>输入错误</w:t>
            </w:r>
            <w:r w:rsidRPr="00EF2C55">
              <w:rPr>
                <w:rFonts w:hint="eastAsia"/>
              </w:rPr>
              <w:t>信息</w:t>
            </w:r>
          </w:p>
          <w:p w14:paraId="46F1F6BA" w14:textId="77777777" w:rsidR="0037476C" w:rsidRDefault="0037476C" w:rsidP="00783366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输入成功时，系统</w:t>
            </w:r>
            <w:r>
              <w:rPr>
                <w:rFonts w:hint="eastAsia"/>
              </w:rPr>
              <w:t>返回货物的报价与预计到达时间</w:t>
            </w:r>
          </w:p>
        </w:tc>
      </w:tr>
      <w:tr w:rsidR="0037476C" w14:paraId="5804DCBA" w14:textId="77777777" w:rsidTr="00783366">
        <w:tc>
          <w:tcPr>
            <w:tcW w:w="3835" w:type="dxa"/>
          </w:tcPr>
          <w:p w14:paraId="63F7564B" w14:textId="043F1780" w:rsidR="0037476C" w:rsidRPr="006C4983" w:rsidRDefault="00F307D4" w:rsidP="006C498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Query</w:t>
            </w:r>
            <w:r w:rsidR="0037476C" w:rsidRPr="006C4983">
              <w:rPr>
                <w:rFonts w:asciiTheme="minorEastAsia" w:hAnsiTheme="minorEastAsia"/>
                <w:b/>
                <w:szCs w:val="21"/>
              </w:rPr>
              <w:t>.Cancel</w:t>
            </w:r>
          </w:p>
          <w:p w14:paraId="22B65756" w14:textId="43CDD333" w:rsidR="0037476C" w:rsidRPr="006C4983" w:rsidRDefault="00F307D4" w:rsidP="006C498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Query</w:t>
            </w:r>
            <w:r w:rsidR="0037476C" w:rsidRPr="006C4983">
              <w:rPr>
                <w:rFonts w:asciiTheme="minorEastAsia" w:hAnsiTheme="minorEastAsia"/>
                <w:b/>
                <w:szCs w:val="21"/>
              </w:rPr>
              <w:t>.Cancel.Return</w:t>
            </w:r>
          </w:p>
          <w:p w14:paraId="48413AC9" w14:textId="77777777" w:rsidR="0037476C" w:rsidRPr="006C4983" w:rsidRDefault="0037476C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097901DF" w14:textId="77777777" w:rsidR="0037476C" w:rsidRDefault="0037476C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系统应该允许快递员取消操作</w:t>
            </w:r>
          </w:p>
          <w:p w14:paraId="02497B1E" w14:textId="77777777" w:rsidR="0037476C" w:rsidRDefault="0037476C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t>在任一目录下，快递员提出返回请求，系统跳至上一级目录，不保存现有目录下的信息</w:t>
            </w:r>
          </w:p>
        </w:tc>
      </w:tr>
    </w:tbl>
    <w:p w14:paraId="600387B6" w14:textId="77777777" w:rsidR="0037476C" w:rsidRPr="006C4983" w:rsidRDefault="0037476C" w:rsidP="006C4983"/>
    <w:p w14:paraId="08469A08" w14:textId="2E29AF9A" w:rsidR="000626D7" w:rsidRDefault="000626D7" w:rsidP="000626D7">
      <w:pPr>
        <w:pStyle w:val="3"/>
        <w:numPr>
          <w:ilvl w:val="2"/>
          <w:numId w:val="6"/>
        </w:numPr>
      </w:pPr>
      <w:bookmarkStart w:id="24" w:name="_Toc432534261"/>
      <w:r>
        <w:rPr>
          <w:rFonts w:hint="eastAsia"/>
        </w:rPr>
        <w:lastRenderedPageBreak/>
        <w:t>收件信息输入</w:t>
      </w:r>
      <w:bookmarkEnd w:id="24"/>
    </w:p>
    <w:p w14:paraId="5F933060" w14:textId="77777777" w:rsidR="00270E9B" w:rsidRDefault="00270E9B" w:rsidP="00270E9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C055F46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在收件人已经签收货物时，一个经过验证的快递员可以进行收件信息输入</w:t>
      </w:r>
    </w:p>
    <w:p w14:paraId="1524B089" w14:textId="77777777" w:rsidR="00270E9B" w:rsidRPr="006C4983" w:rsidRDefault="00270E9B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中</w:t>
      </w:r>
    </w:p>
    <w:p w14:paraId="14860609" w14:textId="77777777" w:rsidR="00270E9B" w:rsidRDefault="00270E9B" w:rsidP="00270E9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393D8D8A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刺激：快递员请求输入收件信息。</w:t>
      </w:r>
    </w:p>
    <w:p w14:paraId="096BB416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响应：系统提供给快递员收件信息输入的界面。</w:t>
      </w:r>
    </w:p>
    <w:p w14:paraId="03E87860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刺激：快递员请求取消输入收件信息。</w:t>
      </w:r>
    </w:p>
    <w:p w14:paraId="085EC030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响应：系统关闭输入收件信息界面。</w:t>
      </w:r>
    </w:p>
    <w:p w14:paraId="35FFA597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刺激：寄件人输入收件信息（包括收件单号、收件人姓名、收件时间）并确认</w:t>
      </w:r>
    </w:p>
    <w:p w14:paraId="2B805584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响应：系统存储收件信息，返回操作选择阶段</w:t>
      </w:r>
    </w:p>
    <w:p w14:paraId="102A91ED" w14:textId="77777777" w:rsidR="00270E9B" w:rsidRDefault="00270E9B" w:rsidP="00270E9B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270E9B" w14:paraId="357E9234" w14:textId="77777777" w:rsidTr="00D422B3">
        <w:tc>
          <w:tcPr>
            <w:tcW w:w="5010" w:type="dxa"/>
          </w:tcPr>
          <w:p w14:paraId="5ADB0D67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AddresseeInformation.Input</w:t>
            </w:r>
          </w:p>
          <w:p w14:paraId="209E00E9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895B1F9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AddresseeInformation.Input.Cancel</w:t>
            </w:r>
          </w:p>
          <w:p w14:paraId="51D99AA9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40F333E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AddresseeInformation.Input.Invalid</w:t>
            </w:r>
          </w:p>
        </w:tc>
        <w:tc>
          <w:tcPr>
            <w:tcW w:w="4278" w:type="dxa"/>
          </w:tcPr>
          <w:p w14:paraId="762D8FF0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系统应该允许快递员在收件信息输入中进行键盘输入</w:t>
            </w:r>
          </w:p>
          <w:p w14:paraId="4CF7CFCA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在快递员输入取消命令时，系统允许快递员取消输入</w:t>
            </w:r>
          </w:p>
          <w:p w14:paraId="59EB5DE9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当快递员输入其他标识时，系统显示输入无效</w:t>
            </w:r>
          </w:p>
        </w:tc>
      </w:tr>
      <w:tr w:rsidR="00270E9B" w14:paraId="1E980AEA" w14:textId="77777777" w:rsidTr="00D422B3">
        <w:tc>
          <w:tcPr>
            <w:tcW w:w="5010" w:type="dxa"/>
          </w:tcPr>
          <w:p w14:paraId="53BBB792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AddresseeInformation.Check</w:t>
            </w:r>
          </w:p>
          <w:p w14:paraId="637E3E58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D2A9BCB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AddresseeInformation.Save</w:t>
            </w:r>
          </w:p>
          <w:p w14:paraId="66A7B52D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 </w:t>
            </w:r>
          </w:p>
          <w:p w14:paraId="4ADE780F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AddresseeInformation.End</w:t>
            </w:r>
          </w:p>
        </w:tc>
        <w:tc>
          <w:tcPr>
            <w:tcW w:w="4278" w:type="dxa"/>
            <w:hideMark/>
          </w:tcPr>
          <w:p w14:paraId="53B0A2D4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在快递员请求输入收件信息时，系统应该显示输入收件信息的界面</w:t>
            </w:r>
          </w:p>
          <w:p w14:paraId="3A636E84" w14:textId="77777777" w:rsidR="00270E9B" w:rsidRPr="006C4983" w:rsidRDefault="00270E9B" w:rsidP="00D422B3">
            <w:pPr>
              <w:ind w:firstLineChars="147" w:firstLine="309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在快递员输入信息完成并确认后，系统应该存储收件信息。</w:t>
            </w:r>
          </w:p>
          <w:p w14:paraId="13938D15" w14:textId="77777777" w:rsidR="00270E9B" w:rsidRPr="006C4983" w:rsidRDefault="00270E9B" w:rsidP="00D422B3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系统应该允许快递员结束收件信息输入</w:t>
            </w:r>
          </w:p>
        </w:tc>
      </w:tr>
    </w:tbl>
    <w:p w14:paraId="10426E6E" w14:textId="77777777" w:rsidR="00270E9B" w:rsidRPr="006C4983" w:rsidRDefault="00270E9B" w:rsidP="006C4983"/>
    <w:p w14:paraId="178FD863" w14:textId="666FAA09" w:rsidR="000626D7" w:rsidRDefault="000626D7" w:rsidP="000626D7">
      <w:pPr>
        <w:pStyle w:val="3"/>
        <w:numPr>
          <w:ilvl w:val="2"/>
          <w:numId w:val="6"/>
        </w:numPr>
      </w:pPr>
      <w:bookmarkStart w:id="25" w:name="_Toc432534262"/>
      <w:r>
        <w:rPr>
          <w:rFonts w:hint="eastAsia"/>
        </w:rPr>
        <w:t>车辆装车管理</w:t>
      </w:r>
      <w:bookmarkEnd w:id="25"/>
    </w:p>
    <w:p w14:paraId="3F338242" w14:textId="77777777" w:rsidR="007905AF" w:rsidRDefault="007905AF" w:rsidP="007905AF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45A5B97B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在快递装车完毕后，一个经过验证的营业厅业务员开始进行车辆信息管理，完成装车单的录</w:t>
      </w:r>
    </w:p>
    <w:p w14:paraId="01C97177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入，包括装车日期、本营业厅编号、汽运编号、到达地、车辆代号、监装员、押运员、本次</w:t>
      </w:r>
    </w:p>
    <w:p w14:paraId="2812842D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装箱所有订单条形码号、运费。</w:t>
      </w:r>
    </w:p>
    <w:p w14:paraId="696570B0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中</w:t>
      </w:r>
    </w:p>
    <w:p w14:paraId="65C581EF" w14:textId="77777777" w:rsidR="007905AF" w:rsidRDefault="007905AF" w:rsidP="007905AF">
      <w:pPr>
        <w:pStyle w:val="4"/>
        <w:numPr>
          <w:ilvl w:val="3"/>
          <w:numId w:val="6"/>
        </w:numPr>
      </w:pPr>
      <w:r w:rsidRPr="006A016A">
        <w:rPr>
          <w:rFonts w:hint="eastAsia"/>
        </w:rPr>
        <w:lastRenderedPageBreak/>
        <w:t>刺激/响应序列</w:t>
      </w:r>
    </w:p>
    <w:p w14:paraId="7ACC07A5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刺激：营业厅业务员请求进行车辆装车管理。</w:t>
      </w:r>
    </w:p>
    <w:p w14:paraId="004E34E3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响应：系统显示待填选项，包括装车日期、本营业厅编号、汽运编号、到达地、车辆代号、</w:t>
      </w:r>
    </w:p>
    <w:p w14:paraId="534FAA53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监装员、押运员、本次装箱所有订单条形码号。</w:t>
      </w:r>
    </w:p>
    <w:p w14:paraId="32462565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刺激：营业厅业务员输入相关信息。</w:t>
      </w:r>
    </w:p>
    <w:p w14:paraId="4815637D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响应：系统记录显示相关信息，并计算显示运费。</w:t>
      </w:r>
    </w:p>
    <w:p w14:paraId="77969D68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刺激：营业厅业务员取消车辆装车管理任务。</w:t>
      </w:r>
    </w:p>
    <w:p w14:paraId="6821874E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响应：系统关闭车辆装车任务。</w:t>
      </w:r>
    </w:p>
    <w:p w14:paraId="6950A429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刺激：营业厅业务员确认装车单信息。</w:t>
      </w:r>
    </w:p>
    <w:p w14:paraId="5795B26F" w14:textId="55B6972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响应：系统生成完整的装车单。</w:t>
      </w:r>
    </w:p>
    <w:p w14:paraId="24EB3FCA" w14:textId="77777777" w:rsidR="007905AF" w:rsidRDefault="007905AF" w:rsidP="007905AF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9"/>
        <w:gridCol w:w="4762"/>
      </w:tblGrid>
      <w:tr w:rsidR="007905AF" w14:paraId="1A414EBE" w14:textId="77777777" w:rsidTr="002373E7">
        <w:tc>
          <w:tcPr>
            <w:tcW w:w="3549" w:type="dxa"/>
          </w:tcPr>
          <w:p w14:paraId="1A4B9F6D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Loading.Input</w:t>
            </w:r>
          </w:p>
          <w:p w14:paraId="622FDBE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1134B49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Loading.Input.Invalid</w:t>
            </w:r>
          </w:p>
          <w:p w14:paraId="3C3C15B9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81A2AC1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Loading.Input.Cancel</w:t>
            </w:r>
          </w:p>
        </w:tc>
        <w:tc>
          <w:tcPr>
            <w:tcW w:w="4762" w:type="dxa"/>
          </w:tcPr>
          <w:p w14:paraId="4EE71211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应该允许营业厅业务员在</w:t>
            </w:r>
            <w:r>
              <w:rPr>
                <w:rFonts w:asciiTheme="minorEastAsia" w:hAnsiTheme="minorEastAsia" w:hint="eastAsia"/>
                <w:szCs w:val="21"/>
              </w:rPr>
              <w:t>车辆</w:t>
            </w:r>
            <w:r>
              <w:rPr>
                <w:rFonts w:asciiTheme="minorEastAsia" w:hAnsiTheme="minorEastAsia"/>
                <w:szCs w:val="21"/>
              </w:rPr>
              <w:t>装车任务中进行键盘输入</w:t>
            </w:r>
          </w:p>
          <w:p w14:paraId="11ACFBDB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营业厅业务员输入其他标识时，系统</w:t>
            </w:r>
            <w:r>
              <w:rPr>
                <w:rFonts w:asciiTheme="minorEastAsia" w:hAnsiTheme="minorEastAsia" w:hint="eastAsia"/>
                <w:szCs w:val="21"/>
              </w:rPr>
              <w:t>显示</w:t>
            </w:r>
            <w:r>
              <w:rPr>
                <w:rFonts w:asciiTheme="minorEastAsia" w:hAnsiTheme="minorEastAsia"/>
                <w:szCs w:val="21"/>
              </w:rPr>
              <w:t>输入无效</w:t>
            </w:r>
          </w:p>
          <w:p w14:paraId="3446C6B1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营业厅业务员输入取消命令时，系统关闭当前任务</w:t>
            </w:r>
          </w:p>
        </w:tc>
      </w:tr>
      <w:tr w:rsidR="007905AF" w14:paraId="24DDD396" w14:textId="77777777" w:rsidTr="002373E7">
        <w:tc>
          <w:tcPr>
            <w:tcW w:w="3549" w:type="dxa"/>
          </w:tcPr>
          <w:p w14:paraId="56768BB7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Loading.View</w:t>
            </w:r>
          </w:p>
          <w:p w14:paraId="1CDACA44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Loading.View.Show</w:t>
            </w:r>
          </w:p>
        </w:tc>
        <w:tc>
          <w:tcPr>
            <w:tcW w:w="4762" w:type="dxa"/>
          </w:tcPr>
          <w:p w14:paraId="108E63EE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应该允许营业厅业务员查看</w:t>
            </w:r>
            <w:r>
              <w:rPr>
                <w:rFonts w:asciiTheme="minorEastAsia" w:hAnsiTheme="minorEastAsia" w:hint="eastAsia"/>
                <w:szCs w:val="21"/>
              </w:rPr>
              <w:t>装车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14:paraId="419C510A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显示装车信息</w:t>
            </w:r>
          </w:p>
        </w:tc>
      </w:tr>
      <w:tr w:rsidR="007905AF" w14:paraId="3D9801E0" w14:textId="77777777" w:rsidTr="002373E7">
        <w:tc>
          <w:tcPr>
            <w:tcW w:w="3549" w:type="dxa"/>
          </w:tcPr>
          <w:p w14:paraId="6D0AEAFF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Loading.Amount.Calculate</w:t>
            </w:r>
          </w:p>
          <w:p w14:paraId="56E619BE" w14:textId="0AC2F072" w:rsidR="007905AF" w:rsidRPr="006C4983" w:rsidRDefault="00D422B3" w:rsidP="002373E7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Loading.Amount</w:t>
            </w:r>
          </w:p>
          <w:p w14:paraId="5476777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Loading.Amount.Null</w:t>
            </w:r>
          </w:p>
        </w:tc>
        <w:tc>
          <w:tcPr>
            <w:tcW w:w="4762" w:type="dxa"/>
          </w:tcPr>
          <w:p w14:paraId="5FD1400E" w14:textId="77777777" w:rsidR="007905AF" w:rsidRPr="00665D04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系统根据给出的出发地与目的地，计算相关运费</w:t>
            </w:r>
          </w:p>
          <w:p w14:paraId="79934BA6" w14:textId="77777777" w:rsidR="007905AF" w:rsidRPr="00665D04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系统显示计算的运费</w:t>
            </w:r>
          </w:p>
          <w:p w14:paraId="22CA1518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在出发地与目的地未输入时，运费默认为</w:t>
            </w:r>
            <w:r w:rsidRPr="00665D04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7905AF" w14:paraId="67729D14" w14:textId="77777777" w:rsidTr="002373E7">
        <w:tc>
          <w:tcPr>
            <w:tcW w:w="3549" w:type="dxa"/>
          </w:tcPr>
          <w:p w14:paraId="0509C77F" w14:textId="798DECF4" w:rsidR="00DB4BE8" w:rsidRDefault="00DB4BE8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C453FA">
              <w:rPr>
                <w:rFonts w:asciiTheme="minorEastAsia" w:hAnsiTheme="minorEastAsia"/>
                <w:b/>
                <w:szCs w:val="21"/>
              </w:rPr>
              <w:t>Loading.Check</w:t>
            </w:r>
          </w:p>
          <w:p w14:paraId="0B8CC525" w14:textId="05220440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Loading.Check.Date.Valid</w:t>
            </w:r>
          </w:p>
          <w:p w14:paraId="3273DCF5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1F0658B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Loading.Check.Date.Invalid</w:t>
            </w:r>
          </w:p>
          <w:p w14:paraId="1E74445D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D6F667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Loading.Check.Barcode.Valid</w:t>
            </w:r>
          </w:p>
          <w:p w14:paraId="65BAFCC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17F7F5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Loading.Check.Barcode.Invalid</w:t>
            </w:r>
          </w:p>
          <w:p w14:paraId="2345C0F1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607B33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Loading.Check.BHallNum.Valid</w:t>
            </w:r>
          </w:p>
          <w:p w14:paraId="3072503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C7D3484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Loading.Check.BHallNum.Invalid</w:t>
            </w:r>
          </w:p>
          <w:p w14:paraId="5A54653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2BB26A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Loading.Check.CarNum.Valid</w:t>
            </w:r>
          </w:p>
          <w:p w14:paraId="10C789D3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1FF2883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Loading.Check.CarNum.Invalid</w:t>
            </w:r>
          </w:p>
          <w:p w14:paraId="44C200A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1A0096B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Loading.Check.CarCode.Valid</w:t>
            </w:r>
          </w:p>
          <w:p w14:paraId="53962649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247A53F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Loading.Check.CarCode.Invalid</w:t>
            </w:r>
          </w:p>
        </w:tc>
        <w:tc>
          <w:tcPr>
            <w:tcW w:w="4762" w:type="dxa"/>
          </w:tcPr>
          <w:p w14:paraId="229AB341" w14:textId="6401B920" w:rsidR="00DB4BE8" w:rsidRDefault="00DB4BE8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系统计算并显示运费和装车单信息</w:t>
            </w:r>
          </w:p>
          <w:p w14:paraId="519B3CD9" w14:textId="54C848B9" w:rsidR="007905AF" w:rsidRPr="000057D9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0057D9">
              <w:rPr>
                <w:rFonts w:asciiTheme="minorEastAsia" w:hAnsiTheme="minorEastAsia" w:hint="eastAsia"/>
                <w:szCs w:val="21"/>
              </w:rPr>
              <w:t>在营业厅业务员输入</w:t>
            </w:r>
            <w:r>
              <w:rPr>
                <w:rFonts w:asciiTheme="minorEastAsia" w:hAnsiTheme="minorEastAsia" w:hint="eastAsia"/>
                <w:szCs w:val="21"/>
              </w:rPr>
              <w:t>装车日期</w:t>
            </w:r>
            <w:r w:rsidRPr="000057D9">
              <w:rPr>
                <w:rFonts w:asciiTheme="minorEastAsia" w:hAnsiTheme="minorEastAsia" w:hint="eastAsia"/>
                <w:szCs w:val="21"/>
              </w:rPr>
              <w:t>时：</w:t>
            </w:r>
            <w:r w:rsidRPr="000057D9">
              <w:rPr>
                <w:rFonts w:asciiTheme="minorEastAsia" w:hAnsiTheme="minorEastAsia" w:hint="eastAsia"/>
                <w:szCs w:val="21"/>
              </w:rPr>
              <w:t>yyyy-mm-dd,</w:t>
            </w:r>
            <w:r w:rsidRPr="000057D9">
              <w:rPr>
                <w:rFonts w:asciiTheme="minorEastAsia" w:hAnsiTheme="minorEastAsia" w:hint="eastAsia"/>
                <w:szCs w:val="21"/>
              </w:rPr>
              <w:t>系统显示输入的</w:t>
            </w:r>
            <w:r>
              <w:rPr>
                <w:rFonts w:asciiTheme="minorEastAsia" w:hAnsiTheme="minorEastAsia" w:hint="eastAsia"/>
                <w:szCs w:val="21"/>
              </w:rPr>
              <w:t>装车日期</w:t>
            </w:r>
          </w:p>
          <w:p w14:paraId="4B7A3E4D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0057D9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  <w:p w14:paraId="2BB4F846" w14:textId="77777777" w:rsidR="007905AF" w:rsidRPr="00665D04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在营业厅业务员输入有效订单条形码号时：</w:t>
            </w:r>
            <w:r w:rsidRPr="00665D04">
              <w:rPr>
                <w:rFonts w:asciiTheme="minorEastAsia" w:hAnsiTheme="minorEastAsia" w:hint="eastAsia"/>
                <w:szCs w:val="21"/>
              </w:rPr>
              <w:t>10</w:t>
            </w:r>
            <w:r w:rsidRPr="00665D04">
              <w:rPr>
                <w:rFonts w:asciiTheme="minorEastAsia" w:hAnsiTheme="minorEastAsia" w:hint="eastAsia"/>
                <w:szCs w:val="21"/>
              </w:rPr>
              <w:t>位数</w:t>
            </w:r>
            <w:r w:rsidRPr="00665D04">
              <w:rPr>
                <w:rFonts w:asciiTheme="minorEastAsia" w:hAnsiTheme="minorEastAsia" w:hint="eastAsia"/>
                <w:szCs w:val="21"/>
              </w:rPr>
              <w:t xml:space="preserve">, </w:t>
            </w:r>
            <w:r w:rsidRPr="00665D04">
              <w:rPr>
                <w:rFonts w:asciiTheme="minorEastAsia" w:hAnsiTheme="minorEastAsia" w:hint="eastAsia"/>
                <w:szCs w:val="21"/>
              </w:rPr>
              <w:t>系统显示输入的订单条形码号</w:t>
            </w:r>
          </w:p>
          <w:p w14:paraId="58A56946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665D04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  <w:p w14:paraId="5CC48615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</w:t>
            </w:r>
            <w:r>
              <w:rPr>
                <w:rFonts w:asciiTheme="minorEastAsia" w:hAnsiTheme="minorEastAsia" w:hint="eastAsia"/>
                <w:szCs w:val="21"/>
              </w:rPr>
              <w:t>营业厅</w:t>
            </w:r>
            <w:r>
              <w:rPr>
                <w:rFonts w:asciiTheme="minorEastAsia" w:hAnsiTheme="minorEastAsia"/>
                <w:szCs w:val="21"/>
              </w:rPr>
              <w:t>编号</w:t>
            </w:r>
            <w:r>
              <w:rPr>
                <w:rFonts w:asciiTheme="minorEastAsia" w:hAnsiTheme="minorEastAsia" w:hint="eastAsia"/>
                <w:szCs w:val="21"/>
              </w:rPr>
              <w:t>时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位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~9</w:t>
            </w:r>
            <w:r>
              <w:rPr>
                <w:rFonts w:asciiTheme="minorEastAsia" w:hAnsiTheme="minorEastAsia" w:hint="eastAsia"/>
                <w:szCs w:val="21"/>
              </w:rPr>
              <w:t>的数</w:t>
            </w:r>
            <w:r>
              <w:rPr>
                <w:rFonts w:asciiTheme="minorEastAsia" w:hAnsiTheme="minorEastAsia"/>
                <w:szCs w:val="21"/>
              </w:rPr>
              <w:t>，系统显示</w:t>
            </w:r>
            <w:r>
              <w:rPr>
                <w:rFonts w:asciiTheme="minorEastAsia" w:hAnsiTheme="minorEastAsia" w:hint="eastAsia"/>
                <w:szCs w:val="21"/>
              </w:rPr>
              <w:t>输入的</w:t>
            </w:r>
            <w:r>
              <w:rPr>
                <w:rFonts w:asciiTheme="minorEastAsia" w:hAnsiTheme="minorEastAsia"/>
                <w:szCs w:val="21"/>
              </w:rPr>
              <w:t>营业厅编号</w:t>
            </w:r>
          </w:p>
          <w:p w14:paraId="7A58C3CB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805FA8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  <w:p w14:paraId="3A5C3FBA" w14:textId="77777777" w:rsidR="007905AF" w:rsidRPr="00102385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102385">
              <w:rPr>
                <w:rFonts w:asciiTheme="minorEastAsia" w:hAnsiTheme="minorEastAsia" w:hint="eastAsia"/>
                <w:szCs w:val="21"/>
              </w:rPr>
              <w:t>在营业厅业务员输入</w:t>
            </w:r>
            <w:r>
              <w:rPr>
                <w:rFonts w:asciiTheme="minorEastAsia" w:hAnsiTheme="minorEastAsia" w:hint="eastAsia"/>
                <w:szCs w:val="21"/>
              </w:rPr>
              <w:t>汽运</w:t>
            </w:r>
            <w:r w:rsidRPr="00102385">
              <w:rPr>
                <w:rFonts w:asciiTheme="minorEastAsia" w:hAnsiTheme="minorEastAsia" w:hint="eastAsia"/>
                <w:szCs w:val="21"/>
              </w:rPr>
              <w:t>编号时：</w:t>
            </w:r>
            <w:r>
              <w:rPr>
                <w:rFonts w:asciiTheme="minorEastAsia" w:hAnsiTheme="minorEastAsia"/>
                <w:szCs w:val="21"/>
              </w:rPr>
              <w:t>19</w:t>
            </w:r>
            <w:r w:rsidRPr="00102385">
              <w:rPr>
                <w:rFonts w:asciiTheme="minorEastAsia" w:hAnsiTheme="minorEastAsia" w:hint="eastAsia"/>
                <w:szCs w:val="21"/>
              </w:rPr>
              <w:t>位</w:t>
            </w:r>
            <w:r w:rsidRPr="00102385">
              <w:rPr>
                <w:rFonts w:asciiTheme="minorEastAsia" w:hAnsiTheme="minorEastAsia" w:hint="eastAsia"/>
                <w:szCs w:val="21"/>
              </w:rPr>
              <w:t>0~9</w:t>
            </w:r>
            <w:r w:rsidRPr="00102385">
              <w:rPr>
                <w:rFonts w:asciiTheme="minorEastAsia" w:hAnsiTheme="minorEastAsia" w:hint="eastAsia"/>
                <w:szCs w:val="21"/>
              </w:rPr>
              <w:t>的数，系统显示输入的</w:t>
            </w:r>
            <w:r>
              <w:rPr>
                <w:rFonts w:asciiTheme="minorEastAsia" w:hAnsiTheme="minorEastAsia" w:hint="eastAsia"/>
                <w:szCs w:val="21"/>
              </w:rPr>
              <w:t>汽运</w:t>
            </w:r>
            <w:r w:rsidRPr="00102385">
              <w:rPr>
                <w:rFonts w:asciiTheme="minorEastAsia" w:hAnsiTheme="minorEastAsia" w:hint="eastAsia"/>
                <w:szCs w:val="21"/>
              </w:rPr>
              <w:t>编号</w:t>
            </w:r>
          </w:p>
          <w:p w14:paraId="00059B84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102385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  <w:p w14:paraId="722BBB5E" w14:textId="77777777" w:rsidR="007905AF" w:rsidRPr="00805FA8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805FA8">
              <w:rPr>
                <w:rFonts w:asciiTheme="minorEastAsia" w:hAnsiTheme="minorEastAsia" w:hint="eastAsia"/>
                <w:szCs w:val="21"/>
              </w:rPr>
              <w:lastRenderedPageBreak/>
              <w:t>在营业厅业务员输入车辆代号时，</w:t>
            </w:r>
            <w:r w:rsidRPr="00805FA8">
              <w:rPr>
                <w:rFonts w:asciiTheme="minorEastAsia" w:hAnsiTheme="minorEastAsia" w:hint="eastAsia"/>
                <w:szCs w:val="21"/>
              </w:rPr>
              <w:t>9</w:t>
            </w:r>
            <w:r w:rsidRPr="00805FA8">
              <w:rPr>
                <w:rFonts w:asciiTheme="minorEastAsia" w:hAnsiTheme="minorEastAsia" w:hint="eastAsia"/>
                <w:szCs w:val="21"/>
              </w:rPr>
              <w:t>位</w:t>
            </w:r>
            <w:r w:rsidRPr="00805FA8">
              <w:rPr>
                <w:rFonts w:asciiTheme="minorEastAsia" w:hAnsiTheme="minorEastAsia" w:hint="eastAsia"/>
                <w:szCs w:val="21"/>
              </w:rPr>
              <w:t>0~9</w:t>
            </w:r>
            <w:r w:rsidRPr="00805FA8">
              <w:rPr>
                <w:rFonts w:asciiTheme="minorEastAsia" w:hAnsiTheme="minorEastAsia" w:hint="eastAsia"/>
                <w:szCs w:val="21"/>
              </w:rPr>
              <w:t>的数，系统显示输入的车辆代号</w:t>
            </w:r>
          </w:p>
          <w:p w14:paraId="12BFE9A2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805FA8">
              <w:rPr>
                <w:rFonts w:asciiTheme="minorEastAsia" w:hAnsiTheme="minorEastAsia" w:hint="eastAsia"/>
                <w:szCs w:val="21"/>
              </w:rPr>
              <w:t>在营业厅业务员输入其他内容时，系统提示输入无效</w:t>
            </w:r>
          </w:p>
        </w:tc>
      </w:tr>
      <w:tr w:rsidR="007905AF" w14:paraId="2FFBA658" w14:textId="77777777" w:rsidTr="002373E7">
        <w:tc>
          <w:tcPr>
            <w:tcW w:w="3549" w:type="dxa"/>
          </w:tcPr>
          <w:p w14:paraId="05D07453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 xml:space="preserve">Loading.Update </w:t>
            </w:r>
          </w:p>
        </w:tc>
        <w:tc>
          <w:tcPr>
            <w:tcW w:w="4762" w:type="dxa"/>
          </w:tcPr>
          <w:p w14:paraId="290B424F" w14:textId="77777777" w:rsidR="007905AF" w:rsidRPr="00805FA8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</w:t>
            </w:r>
            <w:r>
              <w:rPr>
                <w:rFonts w:asciiTheme="minorEastAsia" w:hAnsiTheme="minorEastAsia"/>
                <w:szCs w:val="21"/>
              </w:rPr>
              <w:t>装车信息</w:t>
            </w:r>
          </w:p>
        </w:tc>
      </w:tr>
      <w:tr w:rsidR="007905AF" w14:paraId="325FD4F1" w14:textId="77777777" w:rsidTr="002373E7">
        <w:tc>
          <w:tcPr>
            <w:tcW w:w="3549" w:type="dxa"/>
          </w:tcPr>
          <w:p w14:paraId="6429490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Loading.End</w:t>
            </w:r>
          </w:p>
        </w:tc>
        <w:tc>
          <w:tcPr>
            <w:tcW w:w="4762" w:type="dxa"/>
          </w:tcPr>
          <w:p w14:paraId="1EE42B5A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应该允许营业厅业务员要求结束</w:t>
            </w:r>
            <w:r>
              <w:rPr>
                <w:rFonts w:asciiTheme="minorEastAsia" w:hAnsiTheme="minorEastAsia" w:hint="eastAsia"/>
                <w:szCs w:val="21"/>
              </w:rPr>
              <w:t>装车</w:t>
            </w:r>
            <w:r>
              <w:rPr>
                <w:rFonts w:asciiTheme="minorEastAsia" w:hAnsiTheme="minorEastAsia"/>
                <w:szCs w:val="21"/>
              </w:rPr>
              <w:t>管理任务</w:t>
            </w:r>
          </w:p>
        </w:tc>
      </w:tr>
    </w:tbl>
    <w:p w14:paraId="64DAF69B" w14:textId="77777777" w:rsidR="007905AF" w:rsidRPr="006C4983" w:rsidRDefault="007905AF" w:rsidP="006C4983"/>
    <w:p w14:paraId="046CF947" w14:textId="77777777" w:rsidR="00523B59" w:rsidRDefault="00523B59" w:rsidP="00523B59">
      <w:pPr>
        <w:pStyle w:val="3"/>
        <w:numPr>
          <w:ilvl w:val="2"/>
          <w:numId w:val="6"/>
        </w:numPr>
      </w:pPr>
      <w:bookmarkStart w:id="26" w:name="_Toc432534263"/>
      <w:r w:rsidRPr="00523B59">
        <w:rPr>
          <w:rFonts w:hint="eastAsia"/>
        </w:rPr>
        <w:t>接件与派件</w:t>
      </w:r>
      <w:bookmarkEnd w:id="26"/>
    </w:p>
    <w:p w14:paraId="63A3CBD1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DCF0584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在其它营业厅或中转中心送达货物时</w:t>
      </w:r>
      <w:r w:rsidRPr="00B97863">
        <w:rPr>
          <w:rFonts w:asciiTheme="minorEastAsia" w:hAnsiTheme="minorEastAsia"/>
          <w:szCs w:val="21"/>
        </w:rPr>
        <w:t>，一个经过验证的</w:t>
      </w:r>
      <w:r w:rsidRPr="00B97863">
        <w:rPr>
          <w:rFonts w:asciiTheme="minorEastAsia" w:hAnsiTheme="minorEastAsia" w:hint="eastAsia"/>
          <w:szCs w:val="21"/>
        </w:rPr>
        <w:t>营业厅业务员</w:t>
      </w:r>
      <w:r w:rsidRPr="00B97863">
        <w:rPr>
          <w:rFonts w:asciiTheme="minorEastAsia" w:hAnsiTheme="minorEastAsia"/>
          <w:szCs w:val="21"/>
        </w:rPr>
        <w:t>开始进行接收与派件，完成</w:t>
      </w:r>
      <w:r w:rsidRPr="00B97863">
        <w:rPr>
          <w:rFonts w:asciiTheme="minorEastAsia" w:hAnsiTheme="minorEastAsia" w:hint="eastAsia"/>
          <w:szCs w:val="21"/>
        </w:rPr>
        <w:t>货物</w:t>
      </w:r>
      <w:r w:rsidRPr="00B97863">
        <w:rPr>
          <w:rFonts w:asciiTheme="minorEastAsia" w:hAnsiTheme="minorEastAsia"/>
          <w:szCs w:val="21"/>
        </w:rPr>
        <w:t>到达信息的录入、分派快递员</w:t>
      </w:r>
      <w:r w:rsidRPr="00B97863">
        <w:rPr>
          <w:rFonts w:asciiTheme="minorEastAsia" w:hAnsiTheme="minorEastAsia" w:hint="eastAsia"/>
          <w:szCs w:val="21"/>
        </w:rPr>
        <w:t>和</w:t>
      </w:r>
      <w:r w:rsidRPr="00B97863">
        <w:rPr>
          <w:rFonts w:asciiTheme="minorEastAsia" w:hAnsiTheme="minorEastAsia"/>
          <w:szCs w:val="21"/>
        </w:rPr>
        <w:t>派件信息的录入。</w:t>
      </w:r>
    </w:p>
    <w:p w14:paraId="2A1364B5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中</w:t>
      </w:r>
    </w:p>
    <w:p w14:paraId="450B3FBB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655BEA00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营业厅业务员</w:t>
      </w:r>
      <w:r>
        <w:rPr>
          <w:rFonts w:asciiTheme="minorEastAsia" w:hAnsiTheme="minorEastAsia"/>
          <w:szCs w:val="21"/>
        </w:rPr>
        <w:t>请求</w:t>
      </w:r>
      <w:r>
        <w:rPr>
          <w:rFonts w:asciiTheme="minorEastAsia" w:hAnsiTheme="minorEastAsia" w:hint="eastAsia"/>
          <w:szCs w:val="21"/>
        </w:rPr>
        <w:t>进行</w:t>
      </w:r>
      <w:r>
        <w:rPr>
          <w:rFonts w:asciiTheme="minorEastAsia" w:hAnsiTheme="minorEastAsia"/>
          <w:szCs w:val="21"/>
        </w:rPr>
        <w:t>接收信息输入。</w:t>
      </w:r>
    </w:p>
    <w:p w14:paraId="122D00C8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系统</w:t>
      </w:r>
      <w:r>
        <w:rPr>
          <w:rFonts w:asciiTheme="minorEastAsia" w:hAnsiTheme="minorEastAsia"/>
          <w:szCs w:val="21"/>
        </w:rPr>
        <w:t>显示</w:t>
      </w:r>
      <w:r>
        <w:rPr>
          <w:rFonts w:asciiTheme="minorEastAsia" w:hAnsiTheme="minorEastAsia" w:hint="eastAsia"/>
          <w:szCs w:val="21"/>
        </w:rPr>
        <w:t>待填</w:t>
      </w:r>
      <w:r>
        <w:rPr>
          <w:rFonts w:asciiTheme="minorEastAsia" w:hAnsiTheme="minorEastAsia"/>
          <w:szCs w:val="21"/>
        </w:rPr>
        <w:t>选项，</w:t>
      </w:r>
      <w:r>
        <w:rPr>
          <w:rFonts w:asciiTheme="minorEastAsia" w:hAnsiTheme="minorEastAsia" w:hint="eastAsia"/>
          <w:szCs w:val="21"/>
        </w:rPr>
        <w:t>包括</w:t>
      </w:r>
      <w:r w:rsidRPr="00D77AA8">
        <w:rPr>
          <w:rFonts w:asciiTheme="minorEastAsia" w:hAnsiTheme="minorEastAsia" w:hint="eastAsia"/>
          <w:szCs w:val="21"/>
        </w:rPr>
        <w:t>货物到达信息（到达日期、中转单编号、出发地、货物到达状态（损坏、完整、丢失））</w:t>
      </w:r>
      <w:r>
        <w:rPr>
          <w:rFonts w:asciiTheme="minorEastAsia" w:hAnsiTheme="minorEastAsia" w:hint="eastAsia"/>
          <w:szCs w:val="21"/>
        </w:rPr>
        <w:t>。</w:t>
      </w:r>
    </w:p>
    <w:p w14:paraId="6383B905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：营业厅业务员</w:t>
      </w:r>
      <w:r>
        <w:rPr>
          <w:rFonts w:asciiTheme="minorEastAsia" w:hAnsiTheme="minorEastAsia" w:hint="eastAsia"/>
          <w:szCs w:val="21"/>
        </w:rPr>
        <w:t>输入</w:t>
      </w:r>
      <w:r>
        <w:rPr>
          <w:rFonts w:asciiTheme="minorEastAsia" w:hAnsiTheme="minorEastAsia"/>
          <w:szCs w:val="21"/>
        </w:rPr>
        <w:t>相关信息。</w:t>
      </w:r>
    </w:p>
    <w:p w14:paraId="4F5DCFC7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：系统记录并显示相关信息。</w:t>
      </w:r>
    </w:p>
    <w:p w14:paraId="5CF8F2C3" w14:textId="77777777" w:rsidR="007905AF" w:rsidRPr="00F00381" w:rsidRDefault="007905AF" w:rsidP="007905AF">
      <w:pPr>
        <w:rPr>
          <w:rFonts w:asciiTheme="minorEastAsia" w:hAnsiTheme="minorEastAsia"/>
          <w:szCs w:val="21"/>
        </w:rPr>
      </w:pPr>
      <w:r w:rsidRPr="00F00381">
        <w:rPr>
          <w:rFonts w:asciiTheme="minorEastAsia" w:hAnsiTheme="minorEastAsia" w:hint="eastAsia"/>
          <w:szCs w:val="21"/>
        </w:rPr>
        <w:t>刺激：营业厅业务员取消货物到达信息输入任务。</w:t>
      </w:r>
    </w:p>
    <w:p w14:paraId="55860B24" w14:textId="77777777" w:rsidR="007905AF" w:rsidRDefault="007905AF" w:rsidP="007905AF">
      <w:pPr>
        <w:rPr>
          <w:rFonts w:asciiTheme="minorEastAsia" w:hAnsiTheme="minorEastAsia"/>
          <w:szCs w:val="21"/>
        </w:rPr>
      </w:pPr>
      <w:r w:rsidRPr="00F00381">
        <w:rPr>
          <w:rFonts w:asciiTheme="minorEastAsia" w:hAnsiTheme="minorEastAsia" w:hint="eastAsia"/>
          <w:szCs w:val="21"/>
        </w:rPr>
        <w:t>响应：系统关闭</w:t>
      </w:r>
      <w:r>
        <w:rPr>
          <w:rFonts w:asciiTheme="minorEastAsia" w:hAnsiTheme="minorEastAsia" w:hint="eastAsia"/>
          <w:szCs w:val="21"/>
        </w:rPr>
        <w:t>货物到达信息输入</w:t>
      </w:r>
      <w:r w:rsidRPr="00F00381">
        <w:rPr>
          <w:rFonts w:asciiTheme="minorEastAsia" w:hAnsiTheme="minorEastAsia" w:hint="eastAsia"/>
          <w:szCs w:val="21"/>
        </w:rPr>
        <w:t>任务。</w:t>
      </w:r>
    </w:p>
    <w:p w14:paraId="126637ED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：营业厅业务员确认相关信息。</w:t>
      </w:r>
    </w:p>
    <w:p w14:paraId="767C3C63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：系统显示并生成接收单</w:t>
      </w:r>
      <w:r>
        <w:rPr>
          <w:rFonts w:asciiTheme="minorEastAsia" w:hAnsiTheme="minorEastAsia" w:hint="eastAsia"/>
          <w:szCs w:val="21"/>
        </w:rPr>
        <w:t>。</w:t>
      </w:r>
    </w:p>
    <w:p w14:paraId="17259223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：营业厅业务员请求进行派件信息输入。</w:t>
      </w:r>
    </w:p>
    <w:p w14:paraId="1763F90C" w14:textId="77777777" w:rsidR="007905AF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</w:t>
      </w:r>
      <w:r w:rsidRPr="00D77AA8">
        <w:rPr>
          <w:rFonts w:asciiTheme="minorEastAsia" w:hAnsiTheme="minorEastAsia" w:hint="eastAsia"/>
          <w:szCs w:val="21"/>
        </w:rPr>
        <w:t>系统显示待填选项，包括到达日期、托运订单条形码号、派送员</w:t>
      </w:r>
      <w:r>
        <w:rPr>
          <w:rFonts w:asciiTheme="minorEastAsia" w:hAnsiTheme="minorEastAsia" w:hint="eastAsia"/>
          <w:szCs w:val="21"/>
        </w:rPr>
        <w:t>。</w:t>
      </w:r>
    </w:p>
    <w:p w14:paraId="7155FAE7" w14:textId="77777777" w:rsidR="007905AF" w:rsidRPr="00D77AA8" w:rsidRDefault="007905AF" w:rsidP="007905A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</w:t>
      </w:r>
      <w:r w:rsidRPr="00D77AA8">
        <w:rPr>
          <w:rFonts w:asciiTheme="minorEastAsia" w:hAnsiTheme="minorEastAsia" w:hint="eastAsia"/>
          <w:szCs w:val="21"/>
        </w:rPr>
        <w:t>营业厅业务员输入相关信息。</w:t>
      </w:r>
    </w:p>
    <w:p w14:paraId="0A875CF1" w14:textId="77777777" w:rsidR="007905AF" w:rsidRDefault="007905AF" w:rsidP="007905AF">
      <w:pPr>
        <w:rPr>
          <w:rFonts w:asciiTheme="minorEastAsia" w:hAnsiTheme="minorEastAsia"/>
          <w:szCs w:val="21"/>
        </w:rPr>
      </w:pPr>
      <w:r w:rsidRPr="00D77AA8">
        <w:rPr>
          <w:rFonts w:asciiTheme="minorEastAsia" w:hAnsiTheme="minorEastAsia" w:hint="eastAsia"/>
          <w:szCs w:val="21"/>
        </w:rPr>
        <w:t>响应：系统记录并显示相关信息。</w:t>
      </w:r>
    </w:p>
    <w:p w14:paraId="0605481F" w14:textId="77777777" w:rsidR="007905AF" w:rsidRPr="00F00381" w:rsidRDefault="007905AF" w:rsidP="007905AF">
      <w:pPr>
        <w:rPr>
          <w:rFonts w:asciiTheme="minorEastAsia" w:hAnsiTheme="minorEastAsia"/>
          <w:szCs w:val="21"/>
        </w:rPr>
      </w:pPr>
      <w:r w:rsidRPr="00F00381">
        <w:rPr>
          <w:rFonts w:asciiTheme="minorEastAsia" w:hAnsiTheme="minorEastAsia" w:hint="eastAsia"/>
          <w:szCs w:val="21"/>
        </w:rPr>
        <w:t>刺激：营业厅业务员取消</w:t>
      </w:r>
      <w:r>
        <w:rPr>
          <w:rFonts w:asciiTheme="minorEastAsia" w:hAnsiTheme="minorEastAsia" w:hint="eastAsia"/>
          <w:szCs w:val="21"/>
        </w:rPr>
        <w:t>派件信息</w:t>
      </w:r>
      <w:r>
        <w:rPr>
          <w:rFonts w:asciiTheme="minorEastAsia" w:hAnsiTheme="minorEastAsia"/>
          <w:szCs w:val="21"/>
        </w:rPr>
        <w:t>输入</w:t>
      </w:r>
      <w:r w:rsidRPr="00F00381">
        <w:rPr>
          <w:rFonts w:asciiTheme="minorEastAsia" w:hAnsiTheme="minorEastAsia" w:hint="eastAsia"/>
          <w:szCs w:val="21"/>
        </w:rPr>
        <w:t>任务。</w:t>
      </w:r>
    </w:p>
    <w:p w14:paraId="13AC7414" w14:textId="77777777" w:rsidR="007905AF" w:rsidRPr="00D77AA8" w:rsidRDefault="007905AF" w:rsidP="007905AF">
      <w:pPr>
        <w:rPr>
          <w:rFonts w:asciiTheme="minorEastAsia" w:hAnsiTheme="minorEastAsia"/>
          <w:szCs w:val="21"/>
        </w:rPr>
      </w:pPr>
      <w:r w:rsidRPr="00F00381">
        <w:rPr>
          <w:rFonts w:asciiTheme="minorEastAsia" w:hAnsiTheme="minorEastAsia" w:hint="eastAsia"/>
          <w:szCs w:val="21"/>
        </w:rPr>
        <w:t>响应：系统关闭派件信息输入任务。</w:t>
      </w:r>
    </w:p>
    <w:p w14:paraId="59EDDA30" w14:textId="77777777" w:rsidR="007905AF" w:rsidRPr="00D77AA8" w:rsidRDefault="007905AF" w:rsidP="007905AF">
      <w:pPr>
        <w:rPr>
          <w:rFonts w:asciiTheme="minorEastAsia" w:hAnsiTheme="minorEastAsia"/>
          <w:szCs w:val="21"/>
        </w:rPr>
      </w:pPr>
      <w:r w:rsidRPr="00D77AA8">
        <w:rPr>
          <w:rFonts w:asciiTheme="minorEastAsia" w:hAnsiTheme="minorEastAsia" w:hint="eastAsia"/>
          <w:szCs w:val="21"/>
        </w:rPr>
        <w:t>刺激：营业厅业务员确认相关信息。</w:t>
      </w:r>
    </w:p>
    <w:p w14:paraId="14D842C0" w14:textId="77777777" w:rsidR="007905AF" w:rsidRDefault="007905AF" w:rsidP="007905AF">
      <w:pPr>
        <w:rPr>
          <w:rFonts w:asciiTheme="minorEastAsia" w:hAnsiTheme="minorEastAsia"/>
          <w:szCs w:val="21"/>
        </w:rPr>
      </w:pPr>
      <w:r w:rsidRPr="00D77AA8">
        <w:rPr>
          <w:rFonts w:asciiTheme="minorEastAsia" w:hAnsiTheme="minorEastAsia" w:hint="eastAsia"/>
          <w:szCs w:val="21"/>
        </w:rPr>
        <w:t>响应：系统显示并生成</w:t>
      </w:r>
      <w:r>
        <w:rPr>
          <w:rFonts w:asciiTheme="minorEastAsia" w:hAnsiTheme="minorEastAsia" w:hint="eastAsia"/>
          <w:szCs w:val="21"/>
        </w:rPr>
        <w:t>派件单。</w:t>
      </w:r>
    </w:p>
    <w:p w14:paraId="50E78B13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4620"/>
      </w:tblGrid>
      <w:tr w:rsidR="007905AF" w14:paraId="361B3A1B" w14:textId="77777777" w:rsidTr="006C4983">
        <w:tc>
          <w:tcPr>
            <w:tcW w:w="3686" w:type="dxa"/>
            <w:tcBorders>
              <w:bottom w:val="single" w:sz="4" w:space="0" w:color="auto"/>
            </w:tcBorders>
          </w:tcPr>
          <w:p w14:paraId="72975ACB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Receive/Distribute.Input </w:t>
            </w:r>
          </w:p>
          <w:p w14:paraId="33830AF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54985D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Receive/Distribute.Input.Invalid</w:t>
            </w:r>
          </w:p>
          <w:p w14:paraId="309F911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48D39D3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Receive/Distribute.Input.Cancel</w:t>
            </w:r>
          </w:p>
        </w:tc>
        <w:tc>
          <w:tcPr>
            <w:tcW w:w="4620" w:type="dxa"/>
            <w:tcBorders>
              <w:bottom w:val="single" w:sz="4" w:space="0" w:color="auto"/>
            </w:tcBorders>
          </w:tcPr>
          <w:p w14:paraId="68F04F22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3C03EE">
              <w:rPr>
                <w:rFonts w:asciiTheme="minorEastAsia" w:hAnsiTheme="minorEastAsia" w:hint="eastAsia"/>
                <w:szCs w:val="21"/>
              </w:rPr>
              <w:lastRenderedPageBreak/>
              <w:t>系统应该允许营业厅业务员在</w:t>
            </w:r>
            <w:r>
              <w:rPr>
                <w:rFonts w:asciiTheme="minorEastAsia" w:hAnsiTheme="minorEastAsia" w:hint="eastAsia"/>
                <w:szCs w:val="21"/>
              </w:rPr>
              <w:t>接收与派件</w:t>
            </w:r>
            <w:r w:rsidRPr="003C03EE">
              <w:rPr>
                <w:rFonts w:asciiTheme="minorEastAsia" w:hAnsiTheme="minorEastAsia" w:hint="eastAsia"/>
                <w:szCs w:val="21"/>
              </w:rPr>
              <w:t>任务中进行键盘输入</w:t>
            </w:r>
          </w:p>
          <w:p w14:paraId="6618B260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F00381">
              <w:rPr>
                <w:rFonts w:asciiTheme="minorEastAsia" w:hAnsiTheme="minorEastAsia" w:hint="eastAsia"/>
                <w:szCs w:val="21"/>
              </w:rPr>
              <w:lastRenderedPageBreak/>
              <w:t>在营业厅业务员输入其他标识时，系统</w:t>
            </w:r>
            <w:r>
              <w:rPr>
                <w:rFonts w:asciiTheme="minorEastAsia" w:hAnsiTheme="minorEastAsia" w:hint="eastAsia"/>
                <w:szCs w:val="21"/>
              </w:rPr>
              <w:t>显示</w:t>
            </w:r>
            <w:r w:rsidRPr="00F00381">
              <w:rPr>
                <w:rFonts w:asciiTheme="minorEastAsia" w:hAnsiTheme="minorEastAsia" w:hint="eastAsia"/>
                <w:szCs w:val="21"/>
              </w:rPr>
              <w:t>输入无效</w:t>
            </w:r>
          </w:p>
          <w:p w14:paraId="5C8003B6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F00381">
              <w:rPr>
                <w:rFonts w:asciiTheme="minorEastAsia" w:hAnsiTheme="minorEastAsia" w:hint="eastAsia"/>
                <w:szCs w:val="21"/>
              </w:rPr>
              <w:t>在营业厅业务员输入取消命令时，系统关闭当前任务</w:t>
            </w:r>
          </w:p>
        </w:tc>
      </w:tr>
      <w:tr w:rsidR="007905AF" w14:paraId="4C0105A4" w14:textId="77777777" w:rsidTr="006C4983">
        <w:tc>
          <w:tcPr>
            <w:tcW w:w="3686" w:type="dxa"/>
            <w:tcBorders>
              <w:left w:val="nil"/>
            </w:tcBorders>
          </w:tcPr>
          <w:p w14:paraId="4D90E13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Receive.View</w:t>
            </w:r>
          </w:p>
          <w:p w14:paraId="4A1DF3A5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Receive.View.Show</w:t>
            </w:r>
          </w:p>
          <w:p w14:paraId="7A18DEE6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Distribute.View</w:t>
            </w:r>
          </w:p>
          <w:p w14:paraId="272C153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Distribute.View.Show</w:t>
            </w:r>
          </w:p>
        </w:tc>
        <w:tc>
          <w:tcPr>
            <w:tcW w:w="4620" w:type="dxa"/>
            <w:tcBorders>
              <w:right w:val="nil"/>
            </w:tcBorders>
          </w:tcPr>
          <w:p w14:paraId="6136BBF7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应该允许营业厅业务员查看接</w:t>
            </w:r>
            <w:r>
              <w:rPr>
                <w:rFonts w:asciiTheme="minorEastAsia" w:hAnsiTheme="minorEastAsia" w:hint="eastAsia"/>
                <w:szCs w:val="21"/>
              </w:rPr>
              <w:t>收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14:paraId="0BD5DC88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显示接收单信息</w:t>
            </w:r>
          </w:p>
          <w:p w14:paraId="267A132B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系统应该允许营业厅业务员查看</w:t>
            </w:r>
            <w:r>
              <w:rPr>
                <w:rFonts w:asciiTheme="minorEastAsia" w:hAnsiTheme="minorEastAsia" w:hint="eastAsia"/>
                <w:szCs w:val="21"/>
              </w:rPr>
              <w:t>派件</w:t>
            </w:r>
            <w:r w:rsidRPr="00194AF0">
              <w:rPr>
                <w:rFonts w:asciiTheme="minorEastAsia" w:hAnsiTheme="minorEastAsia" w:hint="eastAsia"/>
                <w:szCs w:val="21"/>
              </w:rPr>
              <w:t>信息</w:t>
            </w:r>
          </w:p>
          <w:p w14:paraId="343E1038" w14:textId="77777777" w:rsidR="007905AF" w:rsidRPr="00194AF0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系统显示派件</w:t>
            </w:r>
            <w:r w:rsidRPr="00194AF0">
              <w:rPr>
                <w:rFonts w:asciiTheme="minorEastAsia" w:hAnsiTheme="minorEastAsia" w:hint="eastAsia"/>
                <w:szCs w:val="21"/>
              </w:rPr>
              <w:t>单信息</w:t>
            </w:r>
          </w:p>
        </w:tc>
      </w:tr>
      <w:tr w:rsidR="007905AF" w14:paraId="76A10939" w14:textId="77777777" w:rsidTr="006C4983">
        <w:tc>
          <w:tcPr>
            <w:tcW w:w="3686" w:type="dxa"/>
            <w:tcBorders>
              <w:left w:val="nil"/>
            </w:tcBorders>
          </w:tcPr>
          <w:p w14:paraId="5E42417D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Distribute.Check.Barcode.Valid</w:t>
            </w:r>
          </w:p>
          <w:p w14:paraId="2ED73B3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208836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Distribute.Check.Barcode.Invalid</w:t>
            </w:r>
          </w:p>
        </w:tc>
        <w:tc>
          <w:tcPr>
            <w:tcW w:w="4620" w:type="dxa"/>
            <w:tcBorders>
              <w:right w:val="nil"/>
            </w:tcBorders>
          </w:tcPr>
          <w:p w14:paraId="6BA5E400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3C03EE">
              <w:rPr>
                <w:rFonts w:asciiTheme="minorEastAsia" w:hAnsiTheme="minorEastAsia" w:hint="eastAsia"/>
                <w:szCs w:val="21"/>
              </w:rPr>
              <w:t>在营业厅业务员输入有效订单条形码号时：</w:t>
            </w:r>
            <w:r w:rsidRPr="003C03EE">
              <w:rPr>
                <w:rFonts w:asciiTheme="minorEastAsia" w:hAnsiTheme="minorEastAsia" w:hint="eastAsia"/>
                <w:szCs w:val="21"/>
              </w:rPr>
              <w:t>10</w:t>
            </w:r>
            <w:r w:rsidRPr="003C03EE">
              <w:rPr>
                <w:rFonts w:asciiTheme="minorEastAsia" w:hAnsiTheme="minorEastAsia" w:hint="eastAsia"/>
                <w:szCs w:val="21"/>
              </w:rPr>
              <w:t>位数</w:t>
            </w:r>
            <w:r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hint="eastAsia"/>
              </w:rPr>
              <w:t xml:space="preserve"> </w:t>
            </w:r>
            <w:r w:rsidRPr="003C03EE">
              <w:rPr>
                <w:rFonts w:asciiTheme="minorEastAsia" w:hAnsiTheme="minorEastAsia" w:hint="eastAsia"/>
                <w:szCs w:val="21"/>
              </w:rPr>
              <w:t>系统显示输入的订单条形码号</w:t>
            </w:r>
          </w:p>
          <w:p w14:paraId="5628CF2E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营业厅业务员输入</w:t>
            </w:r>
            <w:r>
              <w:rPr>
                <w:rFonts w:asciiTheme="minorEastAsia" w:hAnsiTheme="minorEastAsia" w:hint="eastAsia"/>
                <w:szCs w:val="21"/>
              </w:rPr>
              <w:t>其他</w:t>
            </w:r>
            <w:r>
              <w:rPr>
                <w:rFonts w:asciiTheme="minorEastAsia" w:hAnsiTheme="minorEastAsia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Cs w:val="21"/>
              </w:rPr>
              <w:t>时，</w:t>
            </w:r>
            <w:r>
              <w:rPr>
                <w:rFonts w:asciiTheme="minorEastAsia" w:hAnsiTheme="minorEastAsia"/>
                <w:szCs w:val="21"/>
              </w:rPr>
              <w:t>系统提示输入无效</w:t>
            </w:r>
          </w:p>
        </w:tc>
      </w:tr>
      <w:tr w:rsidR="007905AF" w14:paraId="5AED0E8F" w14:textId="77777777" w:rsidTr="006C4983">
        <w:tc>
          <w:tcPr>
            <w:tcW w:w="3686" w:type="dxa"/>
            <w:tcBorders>
              <w:left w:val="nil"/>
            </w:tcBorders>
          </w:tcPr>
          <w:p w14:paraId="1AEBD708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Receive.Confirm</w:t>
            </w:r>
          </w:p>
          <w:p w14:paraId="64A5032E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977DB2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Distribute.Confirm</w:t>
            </w:r>
          </w:p>
        </w:tc>
        <w:tc>
          <w:tcPr>
            <w:tcW w:w="4620" w:type="dxa"/>
            <w:tcBorders>
              <w:right w:val="nil"/>
            </w:tcBorders>
          </w:tcPr>
          <w:p w14:paraId="761FEA31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营业厅业务员确认接收信息无误时，系统显示完整的接收单</w:t>
            </w:r>
          </w:p>
          <w:p w14:paraId="41685761" w14:textId="77777777" w:rsidR="007905AF" w:rsidRPr="003F58D8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营业厅业务员</w:t>
            </w:r>
            <w:r>
              <w:rPr>
                <w:rFonts w:asciiTheme="minorEastAsia" w:hAnsiTheme="minorEastAsia" w:hint="eastAsia"/>
                <w:szCs w:val="21"/>
              </w:rPr>
              <w:t>确认</w:t>
            </w:r>
            <w:r>
              <w:rPr>
                <w:rFonts w:asciiTheme="minorEastAsia" w:hAnsiTheme="minorEastAsia"/>
                <w:szCs w:val="21"/>
              </w:rPr>
              <w:t>派件信息无误时，系统显示完整的派件单</w:t>
            </w:r>
          </w:p>
        </w:tc>
      </w:tr>
      <w:tr w:rsidR="007905AF" w14:paraId="12D35D04" w14:textId="77777777" w:rsidTr="006C4983">
        <w:tc>
          <w:tcPr>
            <w:tcW w:w="3686" w:type="dxa"/>
            <w:tcBorders>
              <w:left w:val="nil"/>
            </w:tcBorders>
          </w:tcPr>
          <w:p w14:paraId="53547A7C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Receive/Distribute.Cancel</w:t>
            </w:r>
          </w:p>
          <w:p w14:paraId="6AEBCE85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Receive/Distribute.Cancel.Return</w:t>
            </w:r>
          </w:p>
        </w:tc>
        <w:tc>
          <w:tcPr>
            <w:tcW w:w="4620" w:type="dxa"/>
            <w:tcBorders>
              <w:right w:val="nil"/>
            </w:tcBorders>
          </w:tcPr>
          <w:p w14:paraId="735EBE99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系统应该允许</w:t>
            </w:r>
            <w:r>
              <w:rPr>
                <w:rFonts w:asciiTheme="minorEastAsia" w:hAnsiTheme="minorEastAsia" w:hint="eastAsia"/>
                <w:szCs w:val="21"/>
              </w:rPr>
              <w:t>营业厅业务员</w:t>
            </w:r>
            <w:r w:rsidRPr="00194AF0">
              <w:rPr>
                <w:rFonts w:asciiTheme="minorEastAsia" w:hAnsiTheme="minorEastAsia" w:hint="eastAsia"/>
                <w:szCs w:val="21"/>
              </w:rPr>
              <w:t>取消当前操作</w:t>
            </w:r>
          </w:p>
          <w:p w14:paraId="14C2DE35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194AF0">
              <w:rPr>
                <w:rFonts w:asciiTheme="minorEastAsia" w:hAnsiTheme="minorEastAsia" w:hint="eastAsia"/>
                <w:szCs w:val="21"/>
              </w:rPr>
              <w:t>在任一目录下，快递员提出返回要求，系统跳回上一级目录，不保存当前目录</w:t>
            </w:r>
          </w:p>
        </w:tc>
      </w:tr>
      <w:tr w:rsidR="007905AF" w14:paraId="3D6B3D4C" w14:textId="77777777" w:rsidTr="006C4983">
        <w:tc>
          <w:tcPr>
            <w:tcW w:w="3686" w:type="dxa"/>
            <w:tcBorders>
              <w:left w:val="nil"/>
            </w:tcBorders>
          </w:tcPr>
          <w:p w14:paraId="51A41A0D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Receive.Update</w:t>
            </w:r>
          </w:p>
          <w:p w14:paraId="1F883606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Distribute.Update</w:t>
            </w:r>
          </w:p>
        </w:tc>
        <w:tc>
          <w:tcPr>
            <w:tcW w:w="4620" w:type="dxa"/>
            <w:tcBorders>
              <w:right w:val="nil"/>
            </w:tcBorders>
          </w:tcPr>
          <w:p w14:paraId="478D3ABA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</w:t>
            </w:r>
            <w:r>
              <w:rPr>
                <w:rFonts w:asciiTheme="minorEastAsia" w:hAnsiTheme="minorEastAsia"/>
                <w:szCs w:val="21"/>
              </w:rPr>
              <w:t>接收单信息</w:t>
            </w:r>
          </w:p>
          <w:p w14:paraId="1012D467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更新派件单信息</w:t>
            </w:r>
          </w:p>
        </w:tc>
      </w:tr>
      <w:tr w:rsidR="007905AF" w14:paraId="648892B3" w14:textId="77777777" w:rsidTr="006C4983">
        <w:tc>
          <w:tcPr>
            <w:tcW w:w="3686" w:type="dxa"/>
            <w:tcBorders>
              <w:left w:val="nil"/>
            </w:tcBorders>
          </w:tcPr>
          <w:p w14:paraId="561B6A32" w14:textId="77777777" w:rsidR="007905AF" w:rsidRPr="006C4983" w:rsidRDefault="007905AF" w:rsidP="002373E7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Receive/Distribute.Input.End</w:t>
            </w:r>
          </w:p>
        </w:tc>
        <w:tc>
          <w:tcPr>
            <w:tcW w:w="4620" w:type="dxa"/>
            <w:tcBorders>
              <w:right w:val="nil"/>
            </w:tcBorders>
          </w:tcPr>
          <w:p w14:paraId="74C5D4FB" w14:textId="77777777" w:rsidR="007905AF" w:rsidRDefault="007905AF" w:rsidP="002373E7">
            <w:pPr>
              <w:rPr>
                <w:rFonts w:asciiTheme="minorEastAsia" w:hAnsiTheme="minorEastAsia"/>
                <w:szCs w:val="21"/>
              </w:rPr>
            </w:pPr>
            <w:r w:rsidRPr="00FF052B">
              <w:rPr>
                <w:rFonts w:asciiTheme="minorEastAsia" w:hAnsiTheme="minorEastAsia" w:hint="eastAsia"/>
                <w:szCs w:val="21"/>
              </w:rPr>
              <w:t>系统应该允许营业厅业务员要求结束</w:t>
            </w:r>
            <w:r>
              <w:rPr>
                <w:rFonts w:asciiTheme="minorEastAsia" w:hAnsiTheme="minorEastAsia" w:hint="eastAsia"/>
                <w:szCs w:val="21"/>
              </w:rPr>
              <w:t>接收</w:t>
            </w:r>
            <w:r>
              <w:rPr>
                <w:rFonts w:asciiTheme="minorEastAsia" w:hAnsiTheme="minorEastAsia"/>
                <w:szCs w:val="21"/>
              </w:rPr>
              <w:t>与派件</w:t>
            </w:r>
            <w:r w:rsidRPr="00FF052B">
              <w:rPr>
                <w:rFonts w:asciiTheme="minorEastAsia" w:hAnsiTheme="minorEastAsia" w:hint="eastAsia"/>
                <w:szCs w:val="21"/>
              </w:rPr>
              <w:t>任务</w:t>
            </w:r>
          </w:p>
        </w:tc>
      </w:tr>
    </w:tbl>
    <w:p w14:paraId="2299653B" w14:textId="77777777" w:rsidR="00B97863" w:rsidRPr="00B97863" w:rsidRDefault="00B97863" w:rsidP="00B97863"/>
    <w:p w14:paraId="71CD4340" w14:textId="77777777" w:rsidR="00523B59" w:rsidRDefault="00523B59" w:rsidP="00523B59">
      <w:pPr>
        <w:pStyle w:val="3"/>
        <w:numPr>
          <w:ilvl w:val="2"/>
          <w:numId w:val="6"/>
        </w:numPr>
      </w:pPr>
      <w:bookmarkStart w:id="27" w:name="_Toc432534264"/>
      <w:r w:rsidRPr="00523B59">
        <w:rPr>
          <w:rFonts w:hint="eastAsia"/>
        </w:rPr>
        <w:t>记录收款</w:t>
      </w:r>
      <w:bookmarkEnd w:id="27"/>
      <w:r w:rsidRPr="00523B59">
        <w:rPr>
          <w:rFonts w:hint="eastAsia"/>
        </w:rPr>
        <w:tab/>
      </w:r>
    </w:p>
    <w:p w14:paraId="6A99DEA4" w14:textId="77777777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BFF251A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在</w:t>
      </w:r>
      <w:r w:rsidRPr="00B97863">
        <w:rPr>
          <w:rFonts w:asciiTheme="minorEastAsia" w:hAnsiTheme="minorEastAsia"/>
          <w:szCs w:val="21"/>
        </w:rPr>
        <w:t>快递员</w:t>
      </w:r>
      <w:r w:rsidRPr="00B97863">
        <w:rPr>
          <w:rFonts w:asciiTheme="minorEastAsia" w:hAnsiTheme="minorEastAsia" w:hint="eastAsia"/>
          <w:szCs w:val="21"/>
        </w:rPr>
        <w:t>一天的</w:t>
      </w:r>
      <w:r w:rsidRPr="00B97863">
        <w:rPr>
          <w:rFonts w:asciiTheme="minorEastAsia" w:hAnsiTheme="minorEastAsia"/>
          <w:szCs w:val="21"/>
        </w:rPr>
        <w:t>工作完成并收取了快递费后，一个经过验证的营业厅业务员</w:t>
      </w:r>
      <w:r w:rsidRPr="00B97863">
        <w:rPr>
          <w:rFonts w:asciiTheme="minorEastAsia" w:hAnsiTheme="minorEastAsia" w:hint="eastAsia"/>
          <w:szCs w:val="21"/>
        </w:rPr>
        <w:t>开始</w:t>
      </w:r>
      <w:r w:rsidRPr="00B97863">
        <w:rPr>
          <w:rFonts w:asciiTheme="minorEastAsia" w:hAnsiTheme="minorEastAsia"/>
          <w:szCs w:val="21"/>
        </w:rPr>
        <w:t>记录收款</w:t>
      </w:r>
      <w:r w:rsidRPr="00B97863">
        <w:rPr>
          <w:rFonts w:asciiTheme="minorEastAsia" w:hAnsiTheme="minorEastAsia" w:hint="eastAsia"/>
          <w:szCs w:val="21"/>
        </w:rPr>
        <w:t>，</w:t>
      </w:r>
      <w:r w:rsidRPr="00B97863">
        <w:rPr>
          <w:rFonts w:asciiTheme="minorEastAsia" w:hAnsiTheme="minorEastAsia"/>
          <w:szCs w:val="21"/>
        </w:rPr>
        <w:t>完成收款信息录入</w:t>
      </w:r>
      <w:r w:rsidRPr="00B97863">
        <w:rPr>
          <w:rFonts w:asciiTheme="minorEastAsia" w:hAnsiTheme="minorEastAsia" w:hint="eastAsia"/>
          <w:szCs w:val="21"/>
        </w:rPr>
        <w:t>（</w:t>
      </w:r>
      <w:r w:rsidRPr="00B97863">
        <w:rPr>
          <w:rFonts w:asciiTheme="minorEastAsia" w:hAnsiTheme="minorEastAsia"/>
          <w:szCs w:val="21"/>
        </w:rPr>
        <w:t>包括</w:t>
      </w:r>
      <w:r w:rsidRPr="00B97863">
        <w:rPr>
          <w:rFonts w:asciiTheme="minorEastAsia" w:hAnsiTheme="minorEastAsia" w:hint="eastAsia"/>
          <w:szCs w:val="21"/>
        </w:rPr>
        <w:t>收款日期、收款金额、收款快递员、对应的所有快递订单条形码号）、建立</w:t>
      </w:r>
      <w:r w:rsidRPr="00B97863">
        <w:rPr>
          <w:rFonts w:asciiTheme="minorEastAsia" w:hAnsiTheme="minorEastAsia"/>
          <w:szCs w:val="21"/>
        </w:rPr>
        <w:t>收款单</w:t>
      </w:r>
      <w:r w:rsidRPr="00B97863">
        <w:rPr>
          <w:rFonts w:asciiTheme="minorEastAsia" w:hAnsiTheme="minorEastAsia" w:hint="eastAsia"/>
          <w:szCs w:val="21"/>
        </w:rPr>
        <w:t>。</w:t>
      </w:r>
    </w:p>
    <w:p w14:paraId="763F2305" w14:textId="77777777" w:rsidR="00B97863" w:rsidRPr="00B97863" w:rsidRDefault="00B97863" w:rsidP="00B97863">
      <w:pPr>
        <w:rPr>
          <w:rFonts w:asciiTheme="minorEastAsia" w:hAnsiTheme="minorEastAsia"/>
          <w:szCs w:val="21"/>
        </w:rPr>
      </w:pPr>
      <w:r w:rsidRPr="00B97863">
        <w:rPr>
          <w:rFonts w:asciiTheme="minorEastAsia" w:hAnsiTheme="minorEastAsia" w:hint="eastAsia"/>
          <w:szCs w:val="21"/>
        </w:rPr>
        <w:t>优先级</w:t>
      </w:r>
      <w:r w:rsidRPr="00B97863">
        <w:rPr>
          <w:rFonts w:asciiTheme="minorEastAsia" w:hAnsiTheme="minorEastAsia"/>
          <w:szCs w:val="21"/>
        </w:rPr>
        <w:t>=</w:t>
      </w:r>
      <w:r w:rsidRPr="00B97863">
        <w:rPr>
          <w:rFonts w:asciiTheme="minorEastAsia" w:hAnsiTheme="minorEastAsia"/>
          <w:szCs w:val="21"/>
        </w:rPr>
        <w:t>高</w:t>
      </w:r>
    </w:p>
    <w:p w14:paraId="6F2F6914" w14:textId="539AC77C" w:rsidR="00B97863" w:rsidRDefault="00B97863" w:rsidP="00B97863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02144E81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在快递员一天的工作完成并收取了快递费后，一个经过验证的营业厅业务员开始记录收款，完成收款信息录入（包括收款日期、收款金额、收款快递员、对应的所有快递订单条形码号）、建立收款单。</w:t>
      </w:r>
    </w:p>
    <w:p w14:paraId="601455F2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高</w:t>
      </w:r>
    </w:p>
    <w:p w14:paraId="07320FC5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/>
          <w:szCs w:val="21"/>
        </w:rPr>
        <w:t xml:space="preserve">3.2.7.2 </w:t>
      </w:r>
      <w:r w:rsidRPr="006C4983">
        <w:rPr>
          <w:rFonts w:asciiTheme="minorEastAsia" w:hAnsiTheme="minorEastAsia" w:hint="eastAsia"/>
          <w:szCs w:val="21"/>
        </w:rPr>
        <w:t>刺激</w:t>
      </w:r>
      <w:r w:rsidRPr="006C4983">
        <w:rPr>
          <w:rFonts w:asciiTheme="minorEastAsia" w:hAnsiTheme="minorEastAsia"/>
          <w:szCs w:val="21"/>
        </w:rPr>
        <w:t>/</w:t>
      </w:r>
      <w:r w:rsidRPr="006C4983">
        <w:rPr>
          <w:rFonts w:asciiTheme="minorEastAsia" w:hAnsiTheme="minorEastAsia" w:hint="eastAsia"/>
          <w:szCs w:val="21"/>
        </w:rPr>
        <w:t>响应序列</w:t>
      </w:r>
    </w:p>
    <w:p w14:paraId="26939D6F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刺激：营业厅业务员请求记录收款。</w:t>
      </w:r>
    </w:p>
    <w:p w14:paraId="080B6CE4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lastRenderedPageBreak/>
        <w:t>响应：系统显示待填选项，包括收款日期、收款金额、收款快递员、对应的所有快递订单条形码号。</w:t>
      </w:r>
    </w:p>
    <w:p w14:paraId="395D17D5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刺激：营业厅业务员输入相关信息。</w:t>
      </w:r>
    </w:p>
    <w:p w14:paraId="43681847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响应：系统记录并显示相关信息。</w:t>
      </w:r>
    </w:p>
    <w:p w14:paraId="0B7823BA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刺激：营业厅业务员取消收款记录任务。</w:t>
      </w:r>
    </w:p>
    <w:p w14:paraId="1AFF586F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响应：系统关闭收款记录输入任务</w:t>
      </w:r>
    </w:p>
    <w:p w14:paraId="50F06733" w14:textId="77777777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刺激：营业厅业务员确认信息并结束记录收款。</w:t>
      </w:r>
    </w:p>
    <w:p w14:paraId="73E3B7EF" w14:textId="080F286D" w:rsidR="007905AF" w:rsidRPr="006C4983" w:rsidRDefault="007905AF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</w:t>
      </w:r>
      <w:r w:rsidRPr="006C4983">
        <w:rPr>
          <w:rFonts w:asciiTheme="minorEastAsia" w:hAnsiTheme="minorEastAsia"/>
          <w:szCs w:val="21"/>
        </w:rPr>
        <w:t>：系统生成完整的收款单。</w:t>
      </w:r>
    </w:p>
    <w:p w14:paraId="167024F2" w14:textId="77777777" w:rsidR="00B97863" w:rsidRDefault="00B97863" w:rsidP="00B97863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11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4762"/>
      </w:tblGrid>
      <w:tr w:rsidR="007905AF" w:rsidRPr="007905AF" w14:paraId="29A23E5C" w14:textId="77777777" w:rsidTr="002373E7">
        <w:tc>
          <w:tcPr>
            <w:tcW w:w="3544" w:type="dxa"/>
          </w:tcPr>
          <w:p w14:paraId="63A36BC1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Receipt.Input</w:t>
            </w:r>
          </w:p>
          <w:p w14:paraId="0F69C626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7E35D05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Receipt.Input.Invalid</w:t>
            </w:r>
          </w:p>
          <w:p w14:paraId="18747205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646DE31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Receipt.Input.Cancel</w:t>
            </w:r>
          </w:p>
        </w:tc>
        <w:tc>
          <w:tcPr>
            <w:tcW w:w="4762" w:type="dxa"/>
          </w:tcPr>
          <w:p w14:paraId="27C6D65E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</w:t>
            </w:r>
            <w:r w:rsidRPr="007905AF">
              <w:rPr>
                <w:rFonts w:ascii="宋体" w:hAnsi="宋体"/>
                <w:szCs w:val="21"/>
              </w:rPr>
              <w:t>应该允许营业厅业务员在记录收款任务中进行键盘输入</w:t>
            </w:r>
          </w:p>
          <w:p w14:paraId="121AA274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在营业厅业务员输入其他标识时，系统显示输入无效</w:t>
            </w:r>
          </w:p>
          <w:p w14:paraId="22D6E880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在营业厅业务员输入取消命令时，系统关闭当前任务</w:t>
            </w:r>
          </w:p>
        </w:tc>
      </w:tr>
      <w:tr w:rsidR="007905AF" w:rsidRPr="007905AF" w14:paraId="6DE38000" w14:textId="77777777" w:rsidTr="002373E7">
        <w:tc>
          <w:tcPr>
            <w:tcW w:w="3544" w:type="dxa"/>
          </w:tcPr>
          <w:p w14:paraId="503F0A51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Receipt.View</w:t>
            </w:r>
          </w:p>
          <w:p w14:paraId="1D7B966D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Receipt.View.Show</w:t>
            </w:r>
          </w:p>
        </w:tc>
        <w:tc>
          <w:tcPr>
            <w:tcW w:w="4762" w:type="dxa"/>
          </w:tcPr>
          <w:p w14:paraId="294694A3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系统应该允许营业厅业务员查看收款单接收信息</w:t>
            </w:r>
          </w:p>
          <w:p w14:paraId="13C0FE2B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</w:t>
            </w:r>
            <w:r w:rsidRPr="007905AF">
              <w:rPr>
                <w:rFonts w:ascii="宋体" w:hAnsi="宋体"/>
                <w:szCs w:val="21"/>
              </w:rPr>
              <w:t>显示收款信息</w:t>
            </w:r>
          </w:p>
        </w:tc>
      </w:tr>
      <w:tr w:rsidR="007905AF" w:rsidRPr="007905AF" w14:paraId="31132388" w14:textId="77777777" w:rsidTr="002373E7">
        <w:tc>
          <w:tcPr>
            <w:tcW w:w="3544" w:type="dxa"/>
          </w:tcPr>
          <w:p w14:paraId="4BB26BAC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Receipt.Edit</w:t>
            </w:r>
          </w:p>
        </w:tc>
        <w:tc>
          <w:tcPr>
            <w:tcW w:w="4762" w:type="dxa"/>
          </w:tcPr>
          <w:p w14:paraId="16D98013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</w:t>
            </w:r>
            <w:r w:rsidRPr="007905AF">
              <w:rPr>
                <w:rFonts w:ascii="宋体" w:hAnsi="宋体"/>
                <w:szCs w:val="21"/>
              </w:rPr>
              <w:t>应该允许营业厅业务员编辑</w:t>
            </w:r>
            <w:r w:rsidRPr="007905AF">
              <w:rPr>
                <w:rFonts w:ascii="宋体" w:hAnsi="宋体" w:hint="eastAsia"/>
                <w:szCs w:val="21"/>
              </w:rPr>
              <w:t>收款单</w:t>
            </w:r>
            <w:r w:rsidRPr="007905AF">
              <w:rPr>
                <w:rFonts w:ascii="宋体" w:hAnsi="宋体"/>
                <w:szCs w:val="21"/>
              </w:rPr>
              <w:t>上</w:t>
            </w:r>
            <w:r w:rsidRPr="007905AF">
              <w:rPr>
                <w:rFonts w:ascii="宋体" w:hAnsi="宋体" w:hint="eastAsia"/>
                <w:szCs w:val="21"/>
              </w:rPr>
              <w:t>相关信息</w:t>
            </w:r>
          </w:p>
        </w:tc>
      </w:tr>
      <w:tr w:rsidR="007905AF" w:rsidRPr="007905AF" w14:paraId="104B9980" w14:textId="77777777" w:rsidTr="002373E7">
        <w:trPr>
          <w:trHeight w:val="2496"/>
        </w:trPr>
        <w:tc>
          <w:tcPr>
            <w:tcW w:w="3544" w:type="dxa"/>
          </w:tcPr>
          <w:p w14:paraId="4646EEF3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Receipt.Check.Amount.Valid</w:t>
            </w:r>
          </w:p>
          <w:p w14:paraId="2A49B240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8481026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Receipt.Check.Amount.Invalid</w:t>
            </w:r>
          </w:p>
          <w:p w14:paraId="2FA065E9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77268E5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Receipt.Check.Barcode.Valid</w:t>
            </w:r>
          </w:p>
          <w:p w14:paraId="3B2EFD72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4BDD99B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Receipt.Check.Barcode.Invalid</w:t>
            </w:r>
          </w:p>
        </w:tc>
        <w:tc>
          <w:tcPr>
            <w:tcW w:w="4762" w:type="dxa"/>
          </w:tcPr>
          <w:p w14:paraId="5251C4F5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</w:t>
            </w:r>
            <w:r w:rsidRPr="007905AF">
              <w:rPr>
                <w:rFonts w:ascii="宋体" w:hAnsi="宋体"/>
                <w:szCs w:val="21"/>
              </w:rPr>
              <w:t>营业厅业务员输入有效收款金额时：大于等于</w:t>
            </w:r>
            <w:r w:rsidRPr="007905AF">
              <w:rPr>
                <w:rFonts w:ascii="宋体" w:hAnsi="宋体" w:hint="eastAsia"/>
                <w:szCs w:val="21"/>
              </w:rPr>
              <w:t>0，</w:t>
            </w:r>
            <w:r w:rsidRPr="007905AF">
              <w:rPr>
                <w:rFonts w:ascii="宋体" w:hAnsi="宋体"/>
                <w:szCs w:val="21"/>
              </w:rPr>
              <w:t>系</w:t>
            </w:r>
            <w:r w:rsidRPr="007905AF">
              <w:rPr>
                <w:rFonts w:ascii="宋体" w:hAnsi="宋体" w:hint="eastAsia"/>
                <w:szCs w:val="21"/>
              </w:rPr>
              <w:t>统</w:t>
            </w:r>
            <w:r w:rsidRPr="007905AF">
              <w:rPr>
                <w:rFonts w:ascii="宋体" w:hAnsi="宋体"/>
                <w:szCs w:val="21"/>
              </w:rPr>
              <w:t>显示输入的收款金额</w:t>
            </w:r>
          </w:p>
          <w:p w14:paraId="25FDC6F1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</w:t>
            </w:r>
            <w:r w:rsidRPr="007905AF">
              <w:rPr>
                <w:rFonts w:ascii="宋体" w:hAnsi="宋体"/>
                <w:szCs w:val="21"/>
              </w:rPr>
              <w:t>营业厅业务员输入</w:t>
            </w:r>
            <w:r w:rsidRPr="007905AF">
              <w:rPr>
                <w:rFonts w:ascii="宋体" w:hAnsi="宋体" w:hint="eastAsia"/>
                <w:szCs w:val="21"/>
              </w:rPr>
              <w:t>其他内容时</w:t>
            </w:r>
            <w:r w:rsidRPr="007905AF">
              <w:rPr>
                <w:rFonts w:ascii="宋体" w:hAnsi="宋体"/>
                <w:szCs w:val="21"/>
              </w:rPr>
              <w:t>，系统提示输入无效</w:t>
            </w:r>
          </w:p>
          <w:p w14:paraId="13C5E086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在营业厅业务员输入有效订单</w:t>
            </w:r>
            <w:r w:rsidRPr="007905AF">
              <w:rPr>
                <w:rFonts w:ascii="宋体" w:hAnsi="宋体"/>
                <w:szCs w:val="21"/>
              </w:rPr>
              <w:t>条形码号</w:t>
            </w:r>
            <w:r w:rsidRPr="007905AF">
              <w:rPr>
                <w:rFonts w:ascii="宋体" w:hAnsi="宋体" w:hint="eastAsia"/>
                <w:szCs w:val="21"/>
              </w:rPr>
              <w:t>时：1</w:t>
            </w:r>
            <w:r w:rsidRPr="007905AF">
              <w:rPr>
                <w:rFonts w:ascii="宋体" w:hAnsi="宋体"/>
                <w:szCs w:val="21"/>
              </w:rPr>
              <w:t>0</w:t>
            </w:r>
            <w:r w:rsidRPr="007905AF">
              <w:rPr>
                <w:rFonts w:ascii="宋体" w:hAnsi="宋体" w:hint="eastAsia"/>
                <w:szCs w:val="21"/>
              </w:rPr>
              <w:t>位</w:t>
            </w:r>
            <w:r w:rsidRPr="007905AF">
              <w:rPr>
                <w:rFonts w:ascii="宋体" w:hAnsi="宋体"/>
                <w:szCs w:val="21"/>
              </w:rPr>
              <w:t>数</w:t>
            </w:r>
            <w:r w:rsidRPr="007905AF">
              <w:rPr>
                <w:rFonts w:ascii="宋体" w:hAnsi="宋体" w:hint="eastAsia"/>
                <w:szCs w:val="21"/>
              </w:rPr>
              <w:t>，系统显示输入的订单条形码号</w:t>
            </w:r>
          </w:p>
          <w:p w14:paraId="29432768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在营业厅业务员输入其他内容时，系统提示输入无效</w:t>
            </w:r>
          </w:p>
        </w:tc>
      </w:tr>
      <w:tr w:rsidR="007905AF" w:rsidRPr="007905AF" w14:paraId="6C07C5A9" w14:textId="77777777" w:rsidTr="002373E7">
        <w:tc>
          <w:tcPr>
            <w:tcW w:w="3544" w:type="dxa"/>
          </w:tcPr>
          <w:p w14:paraId="3F4C7960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Receipt.Confirm</w:t>
            </w:r>
          </w:p>
        </w:tc>
        <w:tc>
          <w:tcPr>
            <w:tcW w:w="4762" w:type="dxa"/>
          </w:tcPr>
          <w:p w14:paraId="73D9225A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</w:t>
            </w:r>
            <w:r w:rsidRPr="007905AF">
              <w:rPr>
                <w:rFonts w:ascii="宋体" w:hAnsi="宋体"/>
                <w:szCs w:val="21"/>
              </w:rPr>
              <w:t>营业厅业务员确认收款信息输入完毕时，系统显示完整的收款单信息</w:t>
            </w:r>
          </w:p>
        </w:tc>
      </w:tr>
      <w:tr w:rsidR="007905AF" w:rsidRPr="007905AF" w14:paraId="1889174A" w14:textId="77777777" w:rsidTr="002373E7">
        <w:tc>
          <w:tcPr>
            <w:tcW w:w="3544" w:type="dxa"/>
          </w:tcPr>
          <w:p w14:paraId="0136E50D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Receipt.Cancel</w:t>
            </w:r>
          </w:p>
          <w:p w14:paraId="31FDD28E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Receipt.Cancel.Return</w:t>
            </w:r>
          </w:p>
        </w:tc>
        <w:tc>
          <w:tcPr>
            <w:tcW w:w="4762" w:type="dxa"/>
          </w:tcPr>
          <w:p w14:paraId="71835937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</w:t>
            </w:r>
            <w:r w:rsidRPr="007905AF">
              <w:rPr>
                <w:rFonts w:ascii="宋体" w:hAnsi="宋体"/>
                <w:szCs w:val="21"/>
              </w:rPr>
              <w:t>应该允许营业厅业务员取消当前操作</w:t>
            </w:r>
          </w:p>
          <w:p w14:paraId="57029132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在任一目录下，营业厅业务员提出返回要求，系统跳回上一级目录，不保存当前目录</w:t>
            </w:r>
          </w:p>
        </w:tc>
      </w:tr>
      <w:tr w:rsidR="007905AF" w:rsidRPr="007905AF" w14:paraId="2D528E19" w14:textId="77777777" w:rsidTr="002373E7">
        <w:tc>
          <w:tcPr>
            <w:tcW w:w="3544" w:type="dxa"/>
          </w:tcPr>
          <w:p w14:paraId="5E4F297A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Receipt.Update</w:t>
            </w:r>
          </w:p>
        </w:tc>
        <w:tc>
          <w:tcPr>
            <w:tcW w:w="4762" w:type="dxa"/>
          </w:tcPr>
          <w:p w14:paraId="1DF724FC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</w:t>
            </w:r>
            <w:r w:rsidRPr="007905AF">
              <w:rPr>
                <w:rFonts w:ascii="宋体" w:hAnsi="宋体"/>
                <w:szCs w:val="21"/>
              </w:rPr>
              <w:t>更新收款单信息</w:t>
            </w:r>
          </w:p>
        </w:tc>
      </w:tr>
      <w:tr w:rsidR="007905AF" w:rsidRPr="007905AF" w14:paraId="1A917B09" w14:textId="77777777" w:rsidTr="002373E7">
        <w:tc>
          <w:tcPr>
            <w:tcW w:w="3544" w:type="dxa"/>
          </w:tcPr>
          <w:p w14:paraId="5322118C" w14:textId="77777777" w:rsidR="007905AF" w:rsidRPr="006C4983" w:rsidRDefault="007905AF" w:rsidP="007905AF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Receipt.End</w:t>
            </w:r>
          </w:p>
        </w:tc>
        <w:tc>
          <w:tcPr>
            <w:tcW w:w="4762" w:type="dxa"/>
          </w:tcPr>
          <w:p w14:paraId="5D08181A" w14:textId="77777777" w:rsidR="007905AF" w:rsidRPr="007905AF" w:rsidRDefault="007905AF" w:rsidP="007905AF">
            <w:pPr>
              <w:rPr>
                <w:rFonts w:ascii="宋体" w:hAnsi="宋体"/>
                <w:szCs w:val="21"/>
              </w:rPr>
            </w:pPr>
            <w:r w:rsidRPr="007905AF">
              <w:rPr>
                <w:rFonts w:ascii="宋体" w:hAnsi="宋体" w:hint="eastAsia"/>
                <w:szCs w:val="21"/>
              </w:rPr>
              <w:t>系统应该允许营业厅业务员要求结束记录收款任务</w:t>
            </w:r>
          </w:p>
        </w:tc>
      </w:tr>
    </w:tbl>
    <w:p w14:paraId="448555C7" w14:textId="77777777" w:rsidR="00B97863" w:rsidRPr="00B97863" w:rsidRDefault="00B97863" w:rsidP="00B97863"/>
    <w:p w14:paraId="4A3891ED" w14:textId="722575DF" w:rsidR="00523B59" w:rsidRDefault="00523B59" w:rsidP="00523B59">
      <w:pPr>
        <w:pStyle w:val="3"/>
        <w:numPr>
          <w:ilvl w:val="2"/>
          <w:numId w:val="6"/>
        </w:numPr>
      </w:pPr>
      <w:bookmarkStart w:id="28" w:name="_Toc432534265"/>
      <w:r w:rsidRPr="00523B59">
        <w:rPr>
          <w:rFonts w:hint="eastAsia"/>
        </w:rPr>
        <w:lastRenderedPageBreak/>
        <w:t>车辆信息管理</w:t>
      </w:r>
      <w:bookmarkEnd w:id="28"/>
    </w:p>
    <w:p w14:paraId="6F89D824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3086F63B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</w:t>
      </w:r>
      <w:r>
        <w:rPr>
          <w:rFonts w:asciiTheme="minorEastAsia" w:hAnsiTheme="minorEastAsia"/>
          <w:szCs w:val="21"/>
        </w:rPr>
        <w:t>车辆的信息发生变更时，一个经过验证的营业厅业务员开始管理车辆信息，完成</w:t>
      </w:r>
      <w:r>
        <w:rPr>
          <w:rFonts w:asciiTheme="minorEastAsia" w:hAnsiTheme="minorEastAsia" w:hint="eastAsia"/>
          <w:szCs w:val="21"/>
        </w:rPr>
        <w:t>车辆信息</w:t>
      </w:r>
    </w:p>
    <w:p w14:paraId="44A10B27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的录入</w:t>
      </w:r>
      <w:r>
        <w:rPr>
          <w:rFonts w:asciiTheme="minorEastAsia" w:hAnsiTheme="minorEastAsia"/>
          <w:szCs w:val="21"/>
        </w:rPr>
        <w:t>，包括</w:t>
      </w:r>
      <w:r w:rsidRPr="00986485">
        <w:rPr>
          <w:rFonts w:asciiTheme="minorEastAsia" w:hAnsiTheme="minorEastAsia" w:hint="eastAsia"/>
          <w:szCs w:val="21"/>
        </w:rPr>
        <w:t>车辆代号、发动机号、车辆号、购买时间、服役时间</w:t>
      </w:r>
      <w:r>
        <w:rPr>
          <w:rFonts w:asciiTheme="minorEastAsia" w:hAnsiTheme="minorEastAsia" w:hint="eastAsia"/>
          <w:szCs w:val="21"/>
        </w:rPr>
        <w:t>。</w:t>
      </w:r>
    </w:p>
    <w:p w14:paraId="7135A936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优先级</w:t>
      </w:r>
      <w:r>
        <w:rPr>
          <w:rFonts w:asciiTheme="minorEastAsia" w:hAnsiTheme="minorEastAsia"/>
          <w:szCs w:val="21"/>
        </w:rPr>
        <w:t>=</w:t>
      </w:r>
      <w:r>
        <w:rPr>
          <w:rFonts w:asciiTheme="minorEastAsia" w:hAnsiTheme="minorEastAsia"/>
          <w:szCs w:val="21"/>
        </w:rPr>
        <w:t>低</w:t>
      </w:r>
    </w:p>
    <w:p w14:paraId="6457951E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7F439719" w14:textId="4F7A2B46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刺激</w:t>
      </w:r>
      <w:r w:rsidRPr="00B35084">
        <w:rPr>
          <w:szCs w:val="20"/>
        </w:rPr>
        <w:t>：营业厅业务员请求进行车辆信息管理。</w:t>
      </w:r>
    </w:p>
    <w:p w14:paraId="5F08A812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响应</w:t>
      </w:r>
      <w:r w:rsidRPr="00B35084">
        <w:rPr>
          <w:szCs w:val="20"/>
        </w:rPr>
        <w:t>：系统显示</w:t>
      </w:r>
      <w:r w:rsidRPr="00B35084">
        <w:rPr>
          <w:rFonts w:hint="eastAsia"/>
          <w:szCs w:val="20"/>
        </w:rPr>
        <w:t>待填选项</w:t>
      </w:r>
      <w:r w:rsidRPr="00B35084">
        <w:rPr>
          <w:szCs w:val="20"/>
        </w:rPr>
        <w:t>，包括</w:t>
      </w:r>
      <w:r w:rsidRPr="00B35084">
        <w:rPr>
          <w:rFonts w:hint="eastAsia"/>
          <w:szCs w:val="20"/>
        </w:rPr>
        <w:t>车辆代号、发动机号、车辆号、购买时间、服役时间。</w:t>
      </w:r>
    </w:p>
    <w:p w14:paraId="6A249C78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刺激</w:t>
      </w:r>
      <w:r w:rsidRPr="00B35084">
        <w:rPr>
          <w:szCs w:val="20"/>
        </w:rPr>
        <w:t>：</w:t>
      </w:r>
      <w:r w:rsidRPr="00B35084">
        <w:rPr>
          <w:rFonts w:hint="eastAsia"/>
          <w:szCs w:val="20"/>
        </w:rPr>
        <w:t>营业厅业务员输入</w:t>
      </w:r>
      <w:r w:rsidRPr="00B35084">
        <w:rPr>
          <w:szCs w:val="20"/>
        </w:rPr>
        <w:t>相关信息。</w:t>
      </w:r>
    </w:p>
    <w:p w14:paraId="199390F2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响应</w:t>
      </w:r>
      <w:r w:rsidRPr="00B35084">
        <w:rPr>
          <w:szCs w:val="20"/>
        </w:rPr>
        <w:t>：</w:t>
      </w:r>
      <w:r w:rsidRPr="00B35084">
        <w:rPr>
          <w:rFonts w:hint="eastAsia"/>
          <w:szCs w:val="20"/>
        </w:rPr>
        <w:t>系统</w:t>
      </w:r>
      <w:r w:rsidRPr="00B35084">
        <w:rPr>
          <w:szCs w:val="20"/>
        </w:rPr>
        <w:t>记录并显示相关信息。</w:t>
      </w:r>
    </w:p>
    <w:p w14:paraId="4D2C563A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刺激：营业厅业务员取消车辆信息管理任务。</w:t>
      </w:r>
    </w:p>
    <w:p w14:paraId="38F4BF65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响应：系统关闭收款车辆信息管理任务</w:t>
      </w:r>
    </w:p>
    <w:p w14:paraId="205F54BE" w14:textId="77777777" w:rsidR="00B35084" w:rsidRPr="00B35084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刺激</w:t>
      </w:r>
      <w:r w:rsidRPr="00B35084">
        <w:rPr>
          <w:szCs w:val="20"/>
        </w:rPr>
        <w:t>：营业厅业务员</w:t>
      </w:r>
      <w:r w:rsidRPr="00B35084">
        <w:rPr>
          <w:rFonts w:hint="eastAsia"/>
          <w:szCs w:val="20"/>
        </w:rPr>
        <w:t>确认</w:t>
      </w:r>
      <w:r w:rsidRPr="00B35084">
        <w:rPr>
          <w:szCs w:val="20"/>
        </w:rPr>
        <w:t>车辆信息</w:t>
      </w:r>
      <w:r w:rsidRPr="00B35084">
        <w:rPr>
          <w:rFonts w:hint="eastAsia"/>
          <w:szCs w:val="20"/>
        </w:rPr>
        <w:t>并结束</w:t>
      </w:r>
      <w:r w:rsidRPr="00B35084">
        <w:rPr>
          <w:szCs w:val="20"/>
        </w:rPr>
        <w:t>车辆信息管理。</w:t>
      </w:r>
    </w:p>
    <w:p w14:paraId="43C99DFA" w14:textId="0442C8B4" w:rsidR="00B35084" w:rsidRPr="006A016A" w:rsidRDefault="00B35084" w:rsidP="00B35084">
      <w:pPr>
        <w:rPr>
          <w:szCs w:val="20"/>
        </w:rPr>
      </w:pPr>
      <w:r w:rsidRPr="00B35084">
        <w:rPr>
          <w:rFonts w:hint="eastAsia"/>
          <w:szCs w:val="20"/>
        </w:rPr>
        <w:t>响应</w:t>
      </w:r>
      <w:r w:rsidRPr="00B35084">
        <w:rPr>
          <w:szCs w:val="20"/>
        </w:rPr>
        <w:t>：</w:t>
      </w:r>
      <w:r w:rsidRPr="00B35084">
        <w:rPr>
          <w:rFonts w:hint="eastAsia"/>
          <w:szCs w:val="20"/>
        </w:rPr>
        <w:t>系统显示</w:t>
      </w:r>
      <w:r w:rsidRPr="00B35084">
        <w:rPr>
          <w:szCs w:val="20"/>
        </w:rPr>
        <w:t>完整的车辆信息</w:t>
      </w:r>
      <w:r w:rsidRPr="00B35084">
        <w:rPr>
          <w:rFonts w:hint="eastAsia"/>
          <w:szCs w:val="20"/>
        </w:rPr>
        <w:t>。</w:t>
      </w:r>
    </w:p>
    <w:p w14:paraId="28BE5444" w14:textId="77777777" w:rsidR="00B35084" w:rsidRPr="006A016A" w:rsidRDefault="00B35084" w:rsidP="00B35084"/>
    <w:p w14:paraId="28B38361" w14:textId="77777777" w:rsidR="00B35084" w:rsidRDefault="00B35084" w:rsidP="00B35084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22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5045"/>
      </w:tblGrid>
      <w:tr w:rsidR="00B35084" w:rsidRPr="00B35084" w14:paraId="65117FA4" w14:textId="77777777" w:rsidTr="002373E7">
        <w:tc>
          <w:tcPr>
            <w:tcW w:w="3266" w:type="dxa"/>
          </w:tcPr>
          <w:p w14:paraId="67E18526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Vehicle.Input</w:t>
            </w:r>
          </w:p>
          <w:p w14:paraId="51BDE4C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CFFC983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Vehicle.Input.Invalid</w:t>
            </w:r>
          </w:p>
          <w:p w14:paraId="7BE2B181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Vehicle.Input.Cancel</w:t>
            </w:r>
          </w:p>
        </w:tc>
        <w:tc>
          <w:tcPr>
            <w:tcW w:w="5045" w:type="dxa"/>
          </w:tcPr>
          <w:p w14:paraId="42C09913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系统应该允许营业厅业务员在记录收款任务中进行键盘输入</w:t>
            </w:r>
          </w:p>
          <w:p w14:paraId="71BD4770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在营业厅业务员输入其他标识时，系统显示输入无效</w:t>
            </w:r>
          </w:p>
          <w:p w14:paraId="056A9637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在营业厅业务员输入取消命令时，系统关闭当前任务</w:t>
            </w:r>
          </w:p>
        </w:tc>
      </w:tr>
      <w:tr w:rsidR="00B35084" w:rsidRPr="00B35084" w14:paraId="376EEE01" w14:textId="77777777" w:rsidTr="002373E7">
        <w:tc>
          <w:tcPr>
            <w:tcW w:w="3266" w:type="dxa"/>
          </w:tcPr>
          <w:p w14:paraId="6B5A913D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Vehicle.View</w:t>
            </w:r>
          </w:p>
          <w:p w14:paraId="0C82C92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Vehicle.View.Show</w:t>
            </w:r>
          </w:p>
        </w:tc>
        <w:tc>
          <w:tcPr>
            <w:tcW w:w="5045" w:type="dxa"/>
          </w:tcPr>
          <w:p w14:paraId="106A7CC3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系统应该允许营业厅业务员查看车辆信息</w:t>
            </w:r>
          </w:p>
          <w:p w14:paraId="6040F7CA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显示车辆信息</w:t>
            </w:r>
          </w:p>
        </w:tc>
      </w:tr>
      <w:tr w:rsidR="00B35084" w:rsidRPr="00B35084" w14:paraId="4FAE3A53" w14:textId="77777777" w:rsidTr="002373E7">
        <w:tc>
          <w:tcPr>
            <w:tcW w:w="3266" w:type="dxa"/>
          </w:tcPr>
          <w:p w14:paraId="35AD6C3D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Vehicle.Check.Date.Valid</w:t>
            </w:r>
          </w:p>
          <w:p w14:paraId="591E2BC3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581BC3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Vehicle.Check.Date.Invalid</w:t>
            </w:r>
          </w:p>
          <w:p w14:paraId="0D1F7FA7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Vehicle.Check.Time.Valid</w:t>
            </w:r>
          </w:p>
          <w:p w14:paraId="0C70D727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FFAB075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Vehicle.Check.Time.Invalid</w:t>
            </w:r>
          </w:p>
          <w:p w14:paraId="2F5068AC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Vehicle.Check.Number.Valid</w:t>
            </w:r>
          </w:p>
          <w:p w14:paraId="3ACC651A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E4F6F62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Vehicle.Check.Number.Invalid</w:t>
            </w:r>
          </w:p>
        </w:tc>
        <w:tc>
          <w:tcPr>
            <w:tcW w:w="5045" w:type="dxa"/>
          </w:tcPr>
          <w:p w14:paraId="5870F3BE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营业厅业务员输入购买时间</w:t>
            </w:r>
            <w:r w:rsidRPr="00B35084">
              <w:rPr>
                <w:rFonts w:ascii="宋体" w:hAnsi="宋体" w:hint="eastAsia"/>
                <w:szCs w:val="21"/>
              </w:rPr>
              <w:t>时</w:t>
            </w:r>
            <w:r w:rsidRPr="00B35084">
              <w:rPr>
                <w:rFonts w:ascii="宋体" w:hAnsi="宋体"/>
                <w:szCs w:val="21"/>
              </w:rPr>
              <w:t>：yyyy-mm-dd,</w:t>
            </w:r>
            <w:r w:rsidRPr="00B35084">
              <w:rPr>
                <w:rFonts w:ascii="宋体" w:hAnsi="宋体" w:hint="eastAsia"/>
                <w:szCs w:val="21"/>
              </w:rPr>
              <w:t>系统显示</w:t>
            </w:r>
            <w:r w:rsidRPr="00B35084">
              <w:rPr>
                <w:rFonts w:ascii="宋体" w:hAnsi="宋体"/>
                <w:szCs w:val="21"/>
              </w:rPr>
              <w:t>输入的购买时间</w:t>
            </w:r>
          </w:p>
          <w:p w14:paraId="0043A482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在营业厅业务员输入其他内容时，系统提示输入无效</w:t>
            </w:r>
          </w:p>
          <w:p w14:paraId="3E0AB298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营业厅业务员输入服役时间时：大于等于</w:t>
            </w:r>
            <w:r w:rsidRPr="00B35084">
              <w:rPr>
                <w:rFonts w:ascii="宋体" w:hAnsi="宋体" w:hint="eastAsia"/>
                <w:szCs w:val="21"/>
              </w:rPr>
              <w:t>0，</w:t>
            </w:r>
            <w:r w:rsidRPr="00B35084">
              <w:rPr>
                <w:rFonts w:ascii="宋体" w:hAnsi="宋体"/>
                <w:szCs w:val="21"/>
              </w:rPr>
              <w:t>系统显示输入的服役时间</w:t>
            </w:r>
          </w:p>
          <w:p w14:paraId="3B7240DF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在营业厅业务员输入其他内容时，系统提示输入无效</w:t>
            </w:r>
          </w:p>
          <w:p w14:paraId="292F7019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营业厅业务员输入</w:t>
            </w:r>
            <w:r w:rsidRPr="00B35084">
              <w:rPr>
                <w:rFonts w:ascii="宋体" w:hAnsi="宋体" w:hint="eastAsia"/>
                <w:szCs w:val="21"/>
              </w:rPr>
              <w:t>车辆代号时</w:t>
            </w:r>
            <w:r w:rsidRPr="00B35084">
              <w:rPr>
                <w:rFonts w:ascii="宋体" w:hAnsi="宋体"/>
                <w:szCs w:val="21"/>
              </w:rPr>
              <w:t>，</w:t>
            </w:r>
            <w:r w:rsidRPr="00B35084">
              <w:rPr>
                <w:rFonts w:ascii="宋体" w:hAnsi="宋体" w:hint="eastAsia"/>
                <w:szCs w:val="21"/>
              </w:rPr>
              <w:t>9位0</w:t>
            </w:r>
            <w:r w:rsidRPr="00B35084">
              <w:rPr>
                <w:rFonts w:ascii="宋体" w:hAnsi="宋体"/>
                <w:szCs w:val="21"/>
              </w:rPr>
              <w:t>~9</w:t>
            </w:r>
            <w:r w:rsidRPr="00B35084">
              <w:rPr>
                <w:rFonts w:ascii="宋体" w:hAnsi="宋体" w:hint="eastAsia"/>
                <w:szCs w:val="21"/>
              </w:rPr>
              <w:t>的</w:t>
            </w:r>
            <w:r w:rsidRPr="00B35084">
              <w:rPr>
                <w:rFonts w:ascii="宋体" w:hAnsi="宋体"/>
                <w:szCs w:val="21"/>
              </w:rPr>
              <w:t>数，系统显示输入的车辆代号</w:t>
            </w:r>
          </w:p>
          <w:p w14:paraId="1BEC34B1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在营业厅业务员输入其他内容时，系统提示输入无效</w:t>
            </w:r>
          </w:p>
        </w:tc>
      </w:tr>
      <w:tr w:rsidR="00B35084" w:rsidRPr="00B35084" w14:paraId="336FA5BE" w14:textId="77777777" w:rsidTr="002373E7">
        <w:tc>
          <w:tcPr>
            <w:tcW w:w="3266" w:type="dxa"/>
          </w:tcPr>
          <w:p w14:paraId="6A005BB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Vehicle.Confirm</w:t>
            </w:r>
          </w:p>
        </w:tc>
        <w:tc>
          <w:tcPr>
            <w:tcW w:w="5045" w:type="dxa"/>
          </w:tcPr>
          <w:p w14:paraId="2ACA7177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在营业厅业务员确认车辆信息输入完毕时，系统显示完整的车辆信息</w:t>
            </w:r>
          </w:p>
        </w:tc>
      </w:tr>
      <w:tr w:rsidR="00B35084" w:rsidRPr="00B35084" w14:paraId="291C678D" w14:textId="77777777" w:rsidTr="002373E7">
        <w:tc>
          <w:tcPr>
            <w:tcW w:w="3266" w:type="dxa"/>
          </w:tcPr>
          <w:p w14:paraId="5D3636C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Vehicle.Cancel</w:t>
            </w:r>
          </w:p>
          <w:p w14:paraId="03DF3D98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Vehicle.Cancel.Return</w:t>
            </w:r>
          </w:p>
        </w:tc>
        <w:tc>
          <w:tcPr>
            <w:tcW w:w="5045" w:type="dxa"/>
          </w:tcPr>
          <w:p w14:paraId="264A9B87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系统应该允许营业厅业务员取消当前操作</w:t>
            </w:r>
          </w:p>
          <w:p w14:paraId="173D636F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在任一目录下，营业厅业务员提出返回要求，系统跳</w:t>
            </w:r>
            <w:r w:rsidRPr="00B35084">
              <w:rPr>
                <w:rFonts w:ascii="宋体" w:hAnsi="宋体" w:hint="eastAsia"/>
                <w:szCs w:val="21"/>
              </w:rPr>
              <w:lastRenderedPageBreak/>
              <w:t>回上一级目录，不保存当前目录</w:t>
            </w:r>
          </w:p>
        </w:tc>
      </w:tr>
      <w:tr w:rsidR="00B35084" w:rsidRPr="00B35084" w14:paraId="421DBBFE" w14:textId="77777777" w:rsidTr="002373E7">
        <w:tc>
          <w:tcPr>
            <w:tcW w:w="3266" w:type="dxa"/>
          </w:tcPr>
          <w:p w14:paraId="41BD57FA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Vehicle.Update</w:t>
            </w:r>
          </w:p>
        </w:tc>
        <w:tc>
          <w:tcPr>
            <w:tcW w:w="5045" w:type="dxa"/>
          </w:tcPr>
          <w:p w14:paraId="17E4DDCD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更新车辆信息</w:t>
            </w:r>
          </w:p>
        </w:tc>
      </w:tr>
      <w:tr w:rsidR="00B35084" w:rsidRPr="00B35084" w14:paraId="146E0F69" w14:textId="77777777" w:rsidTr="002373E7">
        <w:tc>
          <w:tcPr>
            <w:tcW w:w="3266" w:type="dxa"/>
          </w:tcPr>
          <w:p w14:paraId="09C1D3CC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Vehicle.End</w:t>
            </w:r>
          </w:p>
        </w:tc>
        <w:tc>
          <w:tcPr>
            <w:tcW w:w="5045" w:type="dxa"/>
          </w:tcPr>
          <w:p w14:paraId="6BE6E863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系统应该允许营业厅业务员要求结束车辆信息管理任务</w:t>
            </w:r>
          </w:p>
        </w:tc>
      </w:tr>
    </w:tbl>
    <w:p w14:paraId="2227E506" w14:textId="77777777" w:rsidR="00B35084" w:rsidRPr="006C4983" w:rsidRDefault="00B35084" w:rsidP="006C4983"/>
    <w:p w14:paraId="77431ABE" w14:textId="65435B94" w:rsidR="000626D7" w:rsidRDefault="00523B59" w:rsidP="00523B59">
      <w:pPr>
        <w:pStyle w:val="3"/>
        <w:numPr>
          <w:ilvl w:val="2"/>
          <w:numId w:val="6"/>
        </w:numPr>
      </w:pPr>
      <w:bookmarkStart w:id="29" w:name="_Toc432534266"/>
      <w:r w:rsidRPr="00523B59">
        <w:rPr>
          <w:rFonts w:hint="eastAsia"/>
        </w:rPr>
        <w:t>司机信息管理</w:t>
      </w:r>
      <w:bookmarkEnd w:id="29"/>
    </w:p>
    <w:p w14:paraId="408F2AD1" w14:textId="77777777" w:rsidR="00037F58" w:rsidRDefault="00037F58" w:rsidP="00037F5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4F6A775B" w14:textId="37255F2E" w:rsidR="00037F58" w:rsidRPr="006A016A" w:rsidRDefault="002373E7" w:rsidP="00037F58">
      <w:pPr>
        <w:rPr>
          <w:szCs w:val="20"/>
        </w:rPr>
      </w:pPr>
      <w:r>
        <w:rPr>
          <w:rFonts w:hint="eastAsia"/>
          <w:szCs w:val="20"/>
        </w:rPr>
        <w:t>当司机信息需要变更时，一个经过身份验证的</w:t>
      </w:r>
      <w:r w:rsidR="00037F58">
        <w:rPr>
          <w:rFonts w:hint="eastAsia"/>
          <w:szCs w:val="20"/>
        </w:rPr>
        <w:t>营业厅业务员可以管理司机信息。</w:t>
      </w:r>
      <w:r w:rsidR="00037F58" w:rsidRPr="006A016A">
        <w:rPr>
          <w:rFonts w:hint="eastAsia"/>
          <w:szCs w:val="20"/>
        </w:rPr>
        <w:t>。</w:t>
      </w:r>
    </w:p>
    <w:p w14:paraId="4271B952" w14:textId="457B6F25" w:rsidR="00037F58" w:rsidRPr="006A016A" w:rsidRDefault="00037F58" w:rsidP="00037F58">
      <w:r>
        <w:rPr>
          <w:rFonts w:hint="eastAsia"/>
          <w:szCs w:val="20"/>
        </w:rPr>
        <w:t>优先级：中</w:t>
      </w:r>
    </w:p>
    <w:p w14:paraId="1FDF61C6" w14:textId="77777777" w:rsidR="00037F58" w:rsidRDefault="00037F58" w:rsidP="00037F5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57B69A62" w14:textId="16209B1B" w:rsidR="00037F58" w:rsidRPr="006A016A" w:rsidRDefault="00037F58" w:rsidP="00037F58">
      <w:pPr>
        <w:rPr>
          <w:szCs w:val="20"/>
        </w:rPr>
      </w:pPr>
      <w:r w:rsidRPr="004048A7">
        <w:rPr>
          <w:rFonts w:hint="eastAsia"/>
          <w:szCs w:val="20"/>
        </w:rPr>
        <w:t xml:space="preserve">    </w:t>
      </w:r>
      <w:r>
        <w:rPr>
          <w:szCs w:val="20"/>
        </w:rPr>
        <w:t xml:space="preserve">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营业厅业务员请求增加司机</w:t>
      </w:r>
    </w:p>
    <w:p w14:paraId="134D76F3" w14:textId="14BB5B42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</w:t>
      </w:r>
      <w:r>
        <w:rPr>
          <w:rFonts w:hint="eastAsia"/>
          <w:szCs w:val="20"/>
        </w:rPr>
        <w:t>司机信息</w:t>
      </w:r>
    </w:p>
    <w:p w14:paraId="1DD8F77C" w14:textId="42022A1F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营业厅业务员输入司机信息</w:t>
      </w:r>
    </w:p>
    <w:p w14:paraId="279B1429" w14:textId="0A72214F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>
        <w:rPr>
          <w:rFonts w:hint="eastAsia"/>
          <w:szCs w:val="20"/>
        </w:rPr>
        <w:t>更新司机信息并提示保存成功</w:t>
      </w:r>
    </w:p>
    <w:p w14:paraId="036120A5" w14:textId="3BC11FE9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营业厅业务员请求删除司机</w:t>
      </w:r>
    </w:p>
    <w:p w14:paraId="402E12D0" w14:textId="619F0FFB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</w:t>
      </w:r>
      <w:r>
        <w:rPr>
          <w:rFonts w:hint="eastAsia"/>
          <w:szCs w:val="20"/>
        </w:rPr>
        <w:t>营业厅业务员输入司机编号</w:t>
      </w:r>
    </w:p>
    <w:p w14:paraId="42948A3B" w14:textId="4BC83C49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营业厅业务员输入司机编号并点击“查询”</w:t>
      </w:r>
    </w:p>
    <w:p w14:paraId="5787DD03" w14:textId="1A069870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>
        <w:rPr>
          <w:rFonts w:hint="eastAsia"/>
          <w:szCs w:val="20"/>
        </w:rPr>
        <w:t>显示对应</w:t>
      </w:r>
      <w:r w:rsidRPr="00AF0253">
        <w:rPr>
          <w:rFonts w:ascii="宋体" w:hAnsi="宋体" w:hint="eastAsia"/>
          <w:szCs w:val="21"/>
        </w:rPr>
        <w:t>司机编号、姓名、出生日期、身份证号、手机、车辆单位、</w:t>
      </w:r>
      <w:r>
        <w:rPr>
          <w:rFonts w:ascii="宋体" w:hAnsi="宋体" w:hint="eastAsia"/>
          <w:szCs w:val="21"/>
        </w:rPr>
        <w:t>性别、</w:t>
      </w:r>
      <w:r w:rsidRPr="00AF0253">
        <w:rPr>
          <w:rFonts w:ascii="宋体" w:hAnsi="宋体" w:hint="eastAsia"/>
          <w:szCs w:val="21"/>
        </w:rPr>
        <w:t>行驶证期限</w:t>
      </w:r>
    </w:p>
    <w:p w14:paraId="1236A54B" w14:textId="4888C64B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120BE3">
        <w:rPr>
          <w:rFonts w:hint="eastAsia"/>
          <w:szCs w:val="20"/>
        </w:rPr>
        <w:t>营业厅业务员确认删除</w:t>
      </w:r>
    </w:p>
    <w:p w14:paraId="556FE29F" w14:textId="1C4682B6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 w:rsidR="00120BE3">
        <w:rPr>
          <w:rFonts w:hint="eastAsia"/>
          <w:szCs w:val="20"/>
        </w:rPr>
        <w:t>删除对应司机信息并提示删除成功</w:t>
      </w:r>
    </w:p>
    <w:p w14:paraId="4055C654" w14:textId="1C4A6FAC" w:rsidR="00037F58" w:rsidRPr="006A016A" w:rsidRDefault="00037F58" w:rsidP="00037F58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120BE3">
        <w:rPr>
          <w:rFonts w:hint="eastAsia"/>
          <w:szCs w:val="20"/>
        </w:rPr>
        <w:t>营业厅业务员取消调整用户</w:t>
      </w:r>
    </w:p>
    <w:p w14:paraId="14879759" w14:textId="3630090D" w:rsidR="00037F58" w:rsidRPr="006A016A" w:rsidRDefault="00037F58" w:rsidP="00120BE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</w:t>
      </w:r>
      <w:r w:rsidR="00120BE3">
        <w:rPr>
          <w:rFonts w:hint="eastAsia"/>
          <w:szCs w:val="20"/>
        </w:rPr>
        <w:t>关闭司机信息调整</w:t>
      </w:r>
    </w:p>
    <w:p w14:paraId="30C5F9B7" w14:textId="77777777" w:rsidR="00037F58" w:rsidRPr="006A016A" w:rsidRDefault="00037F58" w:rsidP="00037F58"/>
    <w:p w14:paraId="3609A6CA" w14:textId="77777777" w:rsidR="00037F58" w:rsidRDefault="00037F58" w:rsidP="00037F58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68"/>
        <w:gridCol w:w="5338"/>
      </w:tblGrid>
      <w:tr w:rsidR="00120BE3" w14:paraId="5A666DB0" w14:textId="77777777" w:rsidTr="006365DF">
        <w:tc>
          <w:tcPr>
            <w:tcW w:w="2694" w:type="dxa"/>
          </w:tcPr>
          <w:p w14:paraId="1ABC3BF9" w14:textId="253CE100" w:rsidR="00120BE3" w:rsidRPr="001A0AB0" w:rsidRDefault="00120BE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Driver</w:t>
            </w:r>
            <w:r w:rsidR="00C725C8" w:rsidRPr="006C4983">
              <w:rPr>
                <w:rFonts w:asciiTheme="minorEastAsia" w:hAnsiTheme="minorEastAsia"/>
                <w:b/>
                <w:szCs w:val="21"/>
              </w:rPr>
              <w:t>.I</w:t>
            </w:r>
            <w:r w:rsidRPr="006C4983">
              <w:rPr>
                <w:rFonts w:asciiTheme="minorEastAsia" w:hAnsiTheme="minorEastAsia"/>
                <w:b/>
                <w:szCs w:val="21"/>
              </w:rPr>
              <w:t>nput</w:t>
            </w:r>
          </w:p>
          <w:p w14:paraId="7F0EA76B" w14:textId="77777777" w:rsidR="00882B5D" w:rsidRPr="001A0AB0" w:rsidRDefault="00882B5D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C3DD5B3" w14:textId="3827556F" w:rsidR="00882B5D" w:rsidRPr="001A0AB0" w:rsidRDefault="00882B5D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</w:t>
            </w:r>
            <w:r w:rsidR="00C725C8" w:rsidRPr="006C4983">
              <w:rPr>
                <w:rFonts w:asciiTheme="minorEastAsia" w:hAnsiTheme="minorEastAsia"/>
                <w:b/>
                <w:szCs w:val="21"/>
              </w:rPr>
              <w:t>river.I</w:t>
            </w:r>
            <w:r w:rsidRPr="006C4983">
              <w:rPr>
                <w:rFonts w:asciiTheme="minorEastAsia" w:hAnsiTheme="minorEastAsia"/>
                <w:b/>
                <w:szCs w:val="21"/>
              </w:rPr>
              <w:t>nput.DriverInfo</w:t>
            </w:r>
          </w:p>
          <w:p w14:paraId="451FA8D1" w14:textId="284A0077" w:rsidR="00882B5D" w:rsidRPr="001A0AB0" w:rsidRDefault="00882B5D" w:rsidP="00882B5D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</w:t>
            </w:r>
            <w:r w:rsidR="00C725C8" w:rsidRPr="006C4983">
              <w:rPr>
                <w:rFonts w:asciiTheme="minorEastAsia" w:hAnsiTheme="minorEastAsia"/>
                <w:b/>
                <w:szCs w:val="21"/>
              </w:rPr>
              <w:t>river.I</w:t>
            </w:r>
            <w:r w:rsidRPr="006C4983">
              <w:rPr>
                <w:rFonts w:asciiTheme="minorEastAsia" w:hAnsiTheme="minorEastAsia"/>
                <w:b/>
                <w:szCs w:val="21"/>
              </w:rPr>
              <w:t>nput.DriverNum</w:t>
            </w:r>
          </w:p>
          <w:p w14:paraId="29D67A16" w14:textId="3E333E18" w:rsidR="00882B5D" w:rsidRPr="001A0AB0" w:rsidRDefault="00882B5D" w:rsidP="00882B5D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</w:t>
            </w:r>
            <w:r w:rsidR="00C725C8" w:rsidRPr="006C4983">
              <w:rPr>
                <w:rFonts w:asciiTheme="minorEastAsia" w:hAnsiTheme="minorEastAsia"/>
                <w:b/>
                <w:szCs w:val="21"/>
              </w:rPr>
              <w:t>river.I</w:t>
            </w:r>
            <w:r w:rsidRPr="006C4983">
              <w:rPr>
                <w:rFonts w:asciiTheme="minorEastAsia" w:hAnsiTheme="minorEastAsia"/>
                <w:b/>
                <w:szCs w:val="21"/>
              </w:rPr>
              <w:t>nput.Cancel</w:t>
            </w:r>
          </w:p>
          <w:p w14:paraId="70706F6A" w14:textId="02FE790F" w:rsidR="00882B5D" w:rsidRPr="001A0AB0" w:rsidRDefault="00C725C8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Driver.I</w:t>
            </w:r>
            <w:r w:rsidR="00882B5D" w:rsidRPr="006C4983">
              <w:rPr>
                <w:rFonts w:asciiTheme="minorEastAsia" w:hAnsiTheme="minorEastAsia"/>
                <w:b/>
                <w:szCs w:val="21"/>
              </w:rPr>
              <w:t>nput.Invalid</w:t>
            </w:r>
          </w:p>
        </w:tc>
        <w:tc>
          <w:tcPr>
            <w:tcW w:w="5602" w:type="dxa"/>
          </w:tcPr>
          <w:p w14:paraId="627A5C15" w14:textId="77777777" w:rsidR="00120BE3" w:rsidRPr="00882B5D" w:rsidRDefault="00965D47" w:rsidP="00037F58">
            <w:pPr>
              <w:rPr>
                <w:b/>
                <w:bCs/>
                <w:szCs w:val="20"/>
              </w:rPr>
            </w:pPr>
            <w:r w:rsidRPr="00882B5D">
              <w:rPr>
                <w:rFonts w:hint="eastAsia"/>
                <w:szCs w:val="20"/>
              </w:rPr>
              <w:t>系统应该允许营业厅业务员</w:t>
            </w:r>
            <w:r w:rsidR="00882B5D" w:rsidRPr="00882B5D">
              <w:rPr>
                <w:rFonts w:hint="eastAsia"/>
                <w:szCs w:val="20"/>
              </w:rPr>
              <w:t>在管理司机信息时进行键盘输入</w:t>
            </w:r>
          </w:p>
          <w:p w14:paraId="7BB7FDE5" w14:textId="77777777" w:rsidR="00882B5D" w:rsidRDefault="00882B5D" w:rsidP="00037F5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在营业厅业务员输入司机信息时，系统要记录司机信息</w:t>
            </w:r>
          </w:p>
          <w:p w14:paraId="75EE4E5A" w14:textId="28E25F0A" w:rsidR="00882B5D" w:rsidRDefault="00882B5D" w:rsidP="00037F5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在营业厅业务员输入司机编号时，系统要标记司机</w:t>
            </w:r>
          </w:p>
          <w:p w14:paraId="0F64C0E7" w14:textId="69F068D6" w:rsidR="00882B5D" w:rsidRDefault="00882B5D" w:rsidP="00037F5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在营业厅业务员取消</w:t>
            </w:r>
            <w:r w:rsidR="00C26F78">
              <w:rPr>
                <w:rFonts w:hint="eastAsia"/>
                <w:szCs w:val="20"/>
              </w:rPr>
              <w:t>操作，系统关闭司机信息管理</w:t>
            </w:r>
          </w:p>
          <w:p w14:paraId="246F3C3B" w14:textId="47A2050A" w:rsidR="00882B5D" w:rsidRPr="00882B5D" w:rsidRDefault="00882B5D" w:rsidP="00037F58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在营业厅业务员输入其它标识时，系统不予响应</w:t>
            </w:r>
          </w:p>
        </w:tc>
      </w:tr>
      <w:tr w:rsidR="001A0AB0" w14:paraId="6E9C85DD" w14:textId="77777777" w:rsidTr="006365DF">
        <w:tc>
          <w:tcPr>
            <w:tcW w:w="2694" w:type="dxa"/>
          </w:tcPr>
          <w:p w14:paraId="3ED9331D" w14:textId="77777777" w:rsidR="001A0AB0" w:rsidRDefault="001A0AB0" w:rsidP="00037F5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D</w:t>
            </w:r>
            <w:r>
              <w:rPr>
                <w:rFonts w:asciiTheme="minorEastAsia" w:hAnsiTheme="minorEastAsia"/>
                <w:b/>
                <w:szCs w:val="21"/>
              </w:rPr>
              <w:t>river.DriverNum</w:t>
            </w:r>
          </w:p>
          <w:p w14:paraId="7F2243C7" w14:textId="68A968DE" w:rsidR="001A0AB0" w:rsidRPr="00B147B8" w:rsidRDefault="001A0AB0" w:rsidP="00037F58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602" w:type="dxa"/>
          </w:tcPr>
          <w:p w14:paraId="608F2573" w14:textId="2AC013D7" w:rsidR="001A0AB0" w:rsidRPr="006C4983" w:rsidRDefault="001A0AB0" w:rsidP="00037F58">
            <w:r>
              <w:rPr>
                <w:rFonts w:hint="eastAsia"/>
              </w:rPr>
              <w:t>在营业厅业务员输入司机编号后，系统显示对应的司机信息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详见</w:t>
            </w:r>
            <w:r w:rsidRPr="006C4983">
              <w:t>Driver.DriverInfo</w:t>
            </w:r>
          </w:p>
        </w:tc>
      </w:tr>
      <w:tr w:rsidR="00120BE3" w14:paraId="06BD33CC" w14:textId="77777777" w:rsidTr="006365DF">
        <w:tc>
          <w:tcPr>
            <w:tcW w:w="2694" w:type="dxa"/>
          </w:tcPr>
          <w:p w14:paraId="71F9DBAB" w14:textId="5355428F" w:rsidR="00120BE3" w:rsidRDefault="00C725C8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Driver.DriverInfo</w:t>
            </w:r>
          </w:p>
          <w:p w14:paraId="16D1C57E" w14:textId="77777777" w:rsidR="0010394E" w:rsidRPr="0087642E" w:rsidRDefault="0010394E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825A9DF" w14:textId="6FB9A93E" w:rsidR="00C725C8" w:rsidRPr="0087642E" w:rsidRDefault="00C725C8" w:rsidP="00C725C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Driver.DriverInfo.Add</w:t>
            </w:r>
          </w:p>
          <w:p w14:paraId="0DE25907" w14:textId="4FFF5AA7" w:rsidR="00C725C8" w:rsidRDefault="00C725C8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0D90500" w14:textId="43335B9C" w:rsidR="0010394E" w:rsidRPr="0087642E" w:rsidRDefault="0010394E" w:rsidP="0010394E">
            <w:pPr>
              <w:rPr>
                <w:rFonts w:asciiTheme="minorEastAsia" w:hAnsiTheme="minorEastAsia"/>
                <w:b/>
                <w:szCs w:val="21"/>
              </w:rPr>
            </w:pPr>
            <w:r w:rsidRPr="00C453FA">
              <w:rPr>
                <w:rFonts w:asciiTheme="minorEastAsia" w:hAnsiTheme="minorEastAsia"/>
                <w:b/>
                <w:szCs w:val="21"/>
              </w:rPr>
              <w:t>Driver.DriverInfo.Add</w:t>
            </w:r>
            <w:r>
              <w:rPr>
                <w:rFonts w:asciiTheme="minorEastAsia" w:hAnsiTheme="minorEastAsia"/>
                <w:b/>
                <w:szCs w:val="21"/>
              </w:rPr>
              <w:t>.Repeat</w:t>
            </w:r>
          </w:p>
          <w:p w14:paraId="12458A58" w14:textId="502EC3B3" w:rsidR="0010394E" w:rsidRDefault="0010394E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D167EEC" w14:textId="530FF5DB" w:rsidR="0010394E" w:rsidRDefault="0010394E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657AF66" w14:textId="77777777" w:rsidR="0010394E" w:rsidRPr="0087642E" w:rsidRDefault="0010394E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32FD007" w14:textId="041E5042" w:rsidR="00C725C8" w:rsidRPr="0087642E" w:rsidRDefault="00C725C8" w:rsidP="00C725C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Driver.DriverInfo.Del</w:t>
            </w:r>
          </w:p>
          <w:p w14:paraId="268AD301" w14:textId="0C685CD8" w:rsidR="00406A51" w:rsidRPr="0087642E" w:rsidRDefault="00406A51" w:rsidP="00037F58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5602" w:type="dxa"/>
          </w:tcPr>
          <w:p w14:paraId="065503E6" w14:textId="1ABE721C" w:rsidR="0010394E" w:rsidRDefault="00C725C8" w:rsidP="00037F58">
            <w:r>
              <w:rPr>
                <w:rFonts w:hint="eastAsia"/>
              </w:rPr>
              <w:lastRenderedPageBreak/>
              <w:t>在营业厅业务员输入司机编号后，系统显示对应的司机</w:t>
            </w:r>
            <w:r>
              <w:rPr>
                <w:rFonts w:hint="eastAsia"/>
              </w:rPr>
              <w:lastRenderedPageBreak/>
              <w:t>信息</w:t>
            </w:r>
          </w:p>
          <w:p w14:paraId="6D14BB63" w14:textId="70A178DC" w:rsidR="00C725C8" w:rsidRDefault="00C725C8" w:rsidP="00037F58">
            <w:r>
              <w:rPr>
                <w:rFonts w:hint="eastAsia"/>
              </w:rPr>
              <w:t>在营业厅业务员输入新的司机信息后，系统将新的信息添加到司机信息列表中</w:t>
            </w:r>
          </w:p>
          <w:p w14:paraId="7DA68209" w14:textId="66BF33B0" w:rsidR="0010394E" w:rsidRDefault="0010394E" w:rsidP="00037F58">
            <w:r>
              <w:rPr>
                <w:rFonts w:hint="eastAsia"/>
              </w:rPr>
              <w:t>在添加司机操作时，已输入的司机信息中编号或身份证号与已有的司机信息重复，系统提示营业厅业务员信息已存在</w:t>
            </w:r>
          </w:p>
          <w:p w14:paraId="22307280" w14:textId="77777777" w:rsidR="0010394E" w:rsidRDefault="0010394E" w:rsidP="00037F58"/>
          <w:p w14:paraId="36CD8D94" w14:textId="1A79BF29" w:rsidR="00406A51" w:rsidRDefault="00C725C8" w:rsidP="00037F58">
            <w:r>
              <w:rPr>
                <w:rFonts w:hint="eastAsia"/>
              </w:rPr>
              <w:t>在营业厅业务员确认删除司机信息后，系统将对应的司机信息删除</w:t>
            </w:r>
          </w:p>
        </w:tc>
      </w:tr>
      <w:tr w:rsidR="00120BE3" w14:paraId="222003F5" w14:textId="77777777" w:rsidTr="006365DF">
        <w:tc>
          <w:tcPr>
            <w:tcW w:w="2694" w:type="dxa"/>
          </w:tcPr>
          <w:p w14:paraId="2378C219" w14:textId="60F0F26F" w:rsidR="00120BE3" w:rsidRPr="006C4983" w:rsidRDefault="00C725C8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Driver.Clos</w:t>
            </w:r>
            <w:r w:rsidR="006365DF" w:rsidRPr="006C4983">
              <w:rPr>
                <w:rFonts w:asciiTheme="minorEastAsia" w:hAnsiTheme="minorEastAsia"/>
                <w:b/>
                <w:szCs w:val="21"/>
              </w:rPr>
              <w:t>e</w:t>
            </w:r>
          </w:p>
        </w:tc>
        <w:tc>
          <w:tcPr>
            <w:tcW w:w="5602" w:type="dxa"/>
          </w:tcPr>
          <w:p w14:paraId="6ABAFA44" w14:textId="1A599022" w:rsidR="00120BE3" w:rsidRDefault="00C725C8" w:rsidP="00037F58">
            <w:r>
              <w:rPr>
                <w:rFonts w:hint="eastAsia"/>
              </w:rPr>
              <w:t>系统关闭本次司机信息管理，开始新的司机信息管理</w:t>
            </w:r>
          </w:p>
        </w:tc>
      </w:tr>
      <w:tr w:rsidR="006365DF" w14:paraId="5BA799FC" w14:textId="77777777" w:rsidTr="006365DF">
        <w:tc>
          <w:tcPr>
            <w:tcW w:w="2694" w:type="dxa"/>
          </w:tcPr>
          <w:p w14:paraId="2E4ADE39" w14:textId="43D142FC" w:rsidR="006365DF" w:rsidRPr="006C4983" w:rsidRDefault="006365DF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Driver.End</w:t>
            </w:r>
          </w:p>
        </w:tc>
        <w:tc>
          <w:tcPr>
            <w:tcW w:w="5602" w:type="dxa"/>
          </w:tcPr>
          <w:p w14:paraId="093BF160" w14:textId="5F4D2B0D" w:rsidR="006365DF" w:rsidRDefault="006365DF" w:rsidP="00037F58">
            <w:r>
              <w:rPr>
                <w:rFonts w:hint="eastAsia"/>
              </w:rPr>
              <w:t>系统应该允许营业厅业务员要求结束司机信息管理任务</w:t>
            </w:r>
          </w:p>
        </w:tc>
      </w:tr>
    </w:tbl>
    <w:p w14:paraId="641D2225" w14:textId="77777777" w:rsidR="00037F58" w:rsidRPr="00037F58" w:rsidRDefault="00037F58" w:rsidP="00037F58"/>
    <w:p w14:paraId="6465EF92" w14:textId="1B61BA3C" w:rsidR="00523B59" w:rsidRDefault="00523B59" w:rsidP="00523B59">
      <w:pPr>
        <w:pStyle w:val="3"/>
        <w:numPr>
          <w:ilvl w:val="2"/>
          <w:numId w:val="6"/>
        </w:numPr>
      </w:pPr>
      <w:bookmarkStart w:id="30" w:name="_Toc432534267"/>
      <w:r w:rsidRPr="00523B59">
        <w:rPr>
          <w:rFonts w:hint="eastAsia"/>
        </w:rPr>
        <w:t>装运管理</w:t>
      </w:r>
      <w:bookmarkEnd w:id="30"/>
    </w:p>
    <w:p w14:paraId="1A1FDA01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0BE5717D" w14:textId="77777777" w:rsidR="00B35084" w:rsidRDefault="00B35084" w:rsidP="00B350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快递到达中转中心进行了入库管理后，一个经过验证的中转中心业务员开始</w:t>
      </w:r>
      <w:r>
        <w:rPr>
          <w:rFonts w:asciiTheme="minorEastAsia" w:hAnsiTheme="minorEastAsia" w:hint="eastAsia"/>
          <w:szCs w:val="21"/>
        </w:rPr>
        <w:t>进行装运管理，</w:t>
      </w:r>
      <w:r>
        <w:rPr>
          <w:rFonts w:asciiTheme="minorEastAsia" w:hAnsiTheme="minorEastAsia"/>
          <w:szCs w:val="21"/>
        </w:rPr>
        <w:t>完成中转</w:t>
      </w:r>
      <w:r>
        <w:rPr>
          <w:rFonts w:asciiTheme="minorEastAsia" w:hAnsiTheme="minorEastAsia" w:hint="eastAsia"/>
          <w:szCs w:val="21"/>
        </w:rPr>
        <w:t>单的录入</w:t>
      </w:r>
      <w:r>
        <w:rPr>
          <w:rFonts w:asciiTheme="minorEastAsia" w:hAnsiTheme="minorEastAsia"/>
          <w:szCs w:val="21"/>
        </w:rPr>
        <w:t>，包括</w:t>
      </w:r>
      <w:r w:rsidRPr="008715B7">
        <w:rPr>
          <w:rFonts w:asciiTheme="minorEastAsia" w:hAnsiTheme="minorEastAsia" w:hint="eastAsia"/>
          <w:szCs w:val="21"/>
        </w:rPr>
        <w:t>装车日期、本中转中心中转单编号，航班号、出发地、到达地、货柜号、监装员、本次装箱所有托运单号、运费</w:t>
      </w:r>
      <w:r>
        <w:rPr>
          <w:rFonts w:asciiTheme="minorEastAsia" w:hAnsiTheme="minorEastAsia" w:hint="eastAsia"/>
          <w:szCs w:val="21"/>
        </w:rPr>
        <w:t>。</w:t>
      </w:r>
    </w:p>
    <w:p w14:paraId="7C3F6C99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优先级</w:t>
      </w:r>
      <w:r>
        <w:rPr>
          <w:rFonts w:asciiTheme="minorEastAsia" w:hAnsiTheme="minorEastAsia"/>
          <w:szCs w:val="21"/>
        </w:rPr>
        <w:t>=</w:t>
      </w:r>
      <w:r>
        <w:rPr>
          <w:rFonts w:asciiTheme="minorEastAsia" w:hAnsiTheme="minorEastAsia"/>
          <w:szCs w:val="21"/>
        </w:rPr>
        <w:t>低</w:t>
      </w:r>
    </w:p>
    <w:p w14:paraId="316D45AD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12180013" w14:textId="65CEA648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刺激</w:t>
      </w:r>
      <w:r w:rsidRPr="00B35084">
        <w:rPr>
          <w:rFonts w:ascii="宋体" w:hAnsi="宋体"/>
          <w:szCs w:val="21"/>
        </w:rPr>
        <w:t>：中转中心业务员请求进行装运管理</w:t>
      </w:r>
      <w:r w:rsidRPr="00B35084">
        <w:rPr>
          <w:rFonts w:ascii="宋体" w:hAnsi="宋体" w:hint="eastAsia"/>
          <w:szCs w:val="21"/>
        </w:rPr>
        <w:t>。</w:t>
      </w:r>
    </w:p>
    <w:p w14:paraId="3DC7918C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响应</w:t>
      </w:r>
      <w:r w:rsidRPr="00B35084">
        <w:rPr>
          <w:rFonts w:ascii="宋体" w:hAnsi="宋体"/>
          <w:szCs w:val="21"/>
        </w:rPr>
        <w:t>：系统显示</w:t>
      </w:r>
      <w:r w:rsidRPr="00B35084">
        <w:rPr>
          <w:rFonts w:ascii="宋体" w:hAnsi="宋体" w:hint="eastAsia"/>
          <w:szCs w:val="21"/>
        </w:rPr>
        <w:t>待填选项，</w:t>
      </w:r>
      <w:r w:rsidRPr="00B35084">
        <w:rPr>
          <w:rFonts w:ascii="宋体" w:hAnsi="宋体"/>
          <w:szCs w:val="21"/>
        </w:rPr>
        <w:t>包括</w:t>
      </w:r>
      <w:r w:rsidRPr="00B35084">
        <w:rPr>
          <w:rFonts w:ascii="宋体" w:hAnsi="宋体" w:hint="eastAsia"/>
          <w:szCs w:val="21"/>
        </w:rPr>
        <w:t>装车日期、本中转中心中转单编号，航班号、出发地、到达</w:t>
      </w:r>
    </w:p>
    <w:p w14:paraId="2C278DFD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地、货柜号、监装员、本次装箱所有托运单号。</w:t>
      </w:r>
    </w:p>
    <w:p w14:paraId="047EEC7E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刺激</w:t>
      </w:r>
      <w:r w:rsidRPr="00B35084">
        <w:rPr>
          <w:rFonts w:ascii="宋体" w:hAnsi="宋体"/>
          <w:szCs w:val="21"/>
        </w:rPr>
        <w:t>：中转中心业务员输入相关信息</w:t>
      </w:r>
      <w:r w:rsidRPr="00B35084">
        <w:rPr>
          <w:rFonts w:ascii="宋体" w:hAnsi="宋体" w:hint="eastAsia"/>
          <w:szCs w:val="21"/>
        </w:rPr>
        <w:t>。</w:t>
      </w:r>
    </w:p>
    <w:p w14:paraId="14435F7D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响应</w:t>
      </w:r>
      <w:r w:rsidRPr="00B35084">
        <w:rPr>
          <w:rFonts w:ascii="宋体" w:hAnsi="宋体"/>
          <w:szCs w:val="21"/>
        </w:rPr>
        <w:t>：</w:t>
      </w:r>
      <w:r w:rsidRPr="00B35084">
        <w:rPr>
          <w:rFonts w:ascii="宋体" w:hAnsi="宋体" w:hint="eastAsia"/>
          <w:szCs w:val="21"/>
        </w:rPr>
        <w:t>系统</w:t>
      </w:r>
      <w:r w:rsidRPr="00B35084">
        <w:rPr>
          <w:rFonts w:ascii="宋体" w:hAnsi="宋体"/>
          <w:szCs w:val="21"/>
        </w:rPr>
        <w:t>记录显示相关信息，</w:t>
      </w:r>
      <w:r w:rsidRPr="00B35084">
        <w:rPr>
          <w:rFonts w:ascii="宋体" w:hAnsi="宋体" w:hint="eastAsia"/>
          <w:szCs w:val="21"/>
        </w:rPr>
        <w:t>并</w:t>
      </w:r>
      <w:r w:rsidRPr="00B35084">
        <w:rPr>
          <w:rFonts w:ascii="宋体" w:hAnsi="宋体"/>
          <w:szCs w:val="21"/>
        </w:rPr>
        <w:t>计算</w:t>
      </w:r>
      <w:r w:rsidRPr="00B35084">
        <w:rPr>
          <w:rFonts w:ascii="宋体" w:hAnsi="宋体" w:hint="eastAsia"/>
          <w:szCs w:val="21"/>
        </w:rPr>
        <w:t>生成</w:t>
      </w:r>
      <w:r w:rsidRPr="00B35084">
        <w:rPr>
          <w:rFonts w:ascii="宋体" w:hAnsi="宋体"/>
          <w:szCs w:val="21"/>
        </w:rPr>
        <w:t>运费。</w:t>
      </w:r>
    </w:p>
    <w:p w14:paraId="77B2FD59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刺激</w:t>
      </w:r>
      <w:r w:rsidRPr="00B35084">
        <w:rPr>
          <w:rFonts w:ascii="宋体" w:hAnsi="宋体"/>
          <w:szCs w:val="21"/>
        </w:rPr>
        <w:t>：中转中心业务员确认中转单信息。</w:t>
      </w:r>
    </w:p>
    <w:p w14:paraId="28AE2F5A" w14:textId="77777777" w:rsidR="00B35084" w:rsidRPr="00B35084" w:rsidRDefault="00B35084" w:rsidP="00B35084">
      <w:pPr>
        <w:ind w:left="3045" w:hangingChars="1450" w:hanging="3045"/>
        <w:rPr>
          <w:rFonts w:ascii="宋体" w:hAnsi="宋体"/>
          <w:szCs w:val="21"/>
        </w:rPr>
      </w:pPr>
      <w:r w:rsidRPr="00B35084">
        <w:rPr>
          <w:rFonts w:ascii="宋体" w:hAnsi="宋体" w:hint="eastAsia"/>
          <w:szCs w:val="21"/>
        </w:rPr>
        <w:t>响应</w:t>
      </w:r>
      <w:r w:rsidRPr="00B35084">
        <w:rPr>
          <w:rFonts w:ascii="宋体" w:hAnsi="宋体"/>
          <w:szCs w:val="21"/>
        </w:rPr>
        <w:t>：系统显示完整的中转单信息。</w:t>
      </w:r>
    </w:p>
    <w:p w14:paraId="4E842534" w14:textId="3BB10BA1" w:rsidR="00B35084" w:rsidRPr="00B35084" w:rsidRDefault="00B35084" w:rsidP="00B35084"/>
    <w:p w14:paraId="3E942D08" w14:textId="77777777" w:rsidR="00B35084" w:rsidRDefault="00B35084" w:rsidP="00B35084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32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5045"/>
      </w:tblGrid>
      <w:tr w:rsidR="00B35084" w:rsidRPr="00B35084" w14:paraId="0D87EDFB" w14:textId="77777777" w:rsidTr="002373E7">
        <w:tc>
          <w:tcPr>
            <w:tcW w:w="3266" w:type="dxa"/>
          </w:tcPr>
          <w:p w14:paraId="485EE2F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Transfer.Input</w:t>
            </w:r>
          </w:p>
          <w:p w14:paraId="7B34E52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749074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Transfer.Input.Invalid</w:t>
            </w:r>
          </w:p>
          <w:p w14:paraId="07A9FCE7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F57DAEC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Transfer.Input.Cancel</w:t>
            </w:r>
          </w:p>
        </w:tc>
        <w:tc>
          <w:tcPr>
            <w:tcW w:w="5045" w:type="dxa"/>
          </w:tcPr>
          <w:p w14:paraId="087661A2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应该允许</w:t>
            </w:r>
            <w:r w:rsidRPr="00B35084">
              <w:rPr>
                <w:rFonts w:ascii="宋体" w:hAnsi="宋体" w:hint="eastAsia"/>
                <w:szCs w:val="21"/>
              </w:rPr>
              <w:t>中转中心业务员</w:t>
            </w:r>
            <w:r w:rsidRPr="00B35084">
              <w:rPr>
                <w:rFonts w:ascii="宋体" w:hAnsi="宋体"/>
                <w:szCs w:val="21"/>
              </w:rPr>
              <w:t>在装运管理任务中进行键盘输入</w:t>
            </w:r>
          </w:p>
          <w:p w14:paraId="408C4BC8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在中转中心业务员输入其他标识时，系统显示输入无效</w:t>
            </w:r>
          </w:p>
          <w:p w14:paraId="61441FE1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在中转中心业务员输入取消命令时，系统关闭当前任务</w:t>
            </w:r>
          </w:p>
        </w:tc>
      </w:tr>
      <w:tr w:rsidR="00B35084" w:rsidRPr="00B35084" w14:paraId="143B0B4F" w14:textId="77777777" w:rsidTr="002373E7">
        <w:tc>
          <w:tcPr>
            <w:tcW w:w="3266" w:type="dxa"/>
          </w:tcPr>
          <w:p w14:paraId="32C17799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Transfer.View</w:t>
            </w:r>
          </w:p>
          <w:p w14:paraId="4315F203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Transfer.View.Show</w:t>
            </w:r>
          </w:p>
        </w:tc>
        <w:tc>
          <w:tcPr>
            <w:tcW w:w="5045" w:type="dxa"/>
          </w:tcPr>
          <w:p w14:paraId="3BF2373B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应该允许中转中心业务员查看中转单信息</w:t>
            </w:r>
          </w:p>
          <w:p w14:paraId="563D999D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显示中转单信息</w:t>
            </w:r>
          </w:p>
        </w:tc>
      </w:tr>
      <w:tr w:rsidR="00B35084" w:rsidRPr="00B35084" w14:paraId="7D206BE4" w14:textId="77777777" w:rsidTr="002373E7">
        <w:trPr>
          <w:trHeight w:val="936"/>
        </w:trPr>
        <w:tc>
          <w:tcPr>
            <w:tcW w:w="3266" w:type="dxa"/>
          </w:tcPr>
          <w:p w14:paraId="382D7F0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Transfer.Check.Date.Valid</w:t>
            </w:r>
          </w:p>
          <w:p w14:paraId="4470467B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24CA2F8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Transfer.Check.Date.Invalid</w:t>
            </w:r>
          </w:p>
          <w:p w14:paraId="7114C61A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500D49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Transfer.Check.Number.Valid</w:t>
            </w:r>
          </w:p>
          <w:p w14:paraId="4BE9B74B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029A8C9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Transfer.Check.Number.Invalid</w:t>
            </w:r>
          </w:p>
        </w:tc>
        <w:tc>
          <w:tcPr>
            <w:tcW w:w="5045" w:type="dxa"/>
          </w:tcPr>
          <w:p w14:paraId="393D207B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中转中心业务员输入装车日期时：</w:t>
            </w:r>
            <w:r w:rsidRPr="00B35084">
              <w:rPr>
                <w:rFonts w:ascii="宋体" w:hAnsi="宋体" w:hint="eastAsia"/>
                <w:szCs w:val="21"/>
              </w:rPr>
              <w:t>yyyy</w:t>
            </w:r>
            <w:r w:rsidRPr="00B35084">
              <w:rPr>
                <w:rFonts w:ascii="宋体" w:hAnsi="宋体"/>
                <w:szCs w:val="21"/>
              </w:rPr>
              <w:t>-mm-dd,</w:t>
            </w: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显示输入的</w:t>
            </w:r>
            <w:r w:rsidRPr="00B35084">
              <w:rPr>
                <w:rFonts w:ascii="宋体" w:hAnsi="宋体" w:hint="eastAsia"/>
                <w:szCs w:val="21"/>
              </w:rPr>
              <w:t>装车</w:t>
            </w:r>
            <w:r w:rsidRPr="00B35084">
              <w:rPr>
                <w:rFonts w:ascii="宋体" w:hAnsi="宋体"/>
                <w:szCs w:val="21"/>
              </w:rPr>
              <w:t>日期</w:t>
            </w:r>
          </w:p>
          <w:p w14:paraId="7913D30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中转中心业务员输入其他信息时，系统提示输入</w:t>
            </w:r>
            <w:r w:rsidRPr="00B35084">
              <w:rPr>
                <w:rFonts w:ascii="宋体" w:hAnsi="宋体" w:hint="eastAsia"/>
                <w:szCs w:val="21"/>
              </w:rPr>
              <w:t>无效</w:t>
            </w:r>
          </w:p>
          <w:p w14:paraId="08933379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中转中心业务员输入</w:t>
            </w:r>
            <w:r w:rsidRPr="00B35084">
              <w:rPr>
                <w:rFonts w:ascii="宋体" w:hAnsi="宋体" w:hint="eastAsia"/>
                <w:szCs w:val="21"/>
              </w:rPr>
              <w:t>中转单</w:t>
            </w:r>
            <w:r w:rsidRPr="00B35084">
              <w:rPr>
                <w:rFonts w:ascii="宋体" w:hAnsi="宋体"/>
                <w:szCs w:val="21"/>
              </w:rPr>
              <w:t>编号时：</w:t>
            </w:r>
            <w:r w:rsidRPr="00B35084">
              <w:rPr>
                <w:rFonts w:ascii="宋体" w:hAnsi="宋体" w:hint="eastAsia"/>
                <w:szCs w:val="21"/>
              </w:rPr>
              <w:t>19位0</w:t>
            </w:r>
            <w:r w:rsidRPr="00B35084">
              <w:rPr>
                <w:rFonts w:ascii="宋体" w:hAnsi="宋体"/>
                <w:szCs w:val="21"/>
              </w:rPr>
              <w:t>~9</w:t>
            </w:r>
            <w:r w:rsidRPr="00B35084">
              <w:rPr>
                <w:rFonts w:ascii="宋体" w:hAnsi="宋体" w:hint="eastAsia"/>
                <w:szCs w:val="21"/>
              </w:rPr>
              <w:t>的</w:t>
            </w:r>
            <w:r w:rsidRPr="00B35084">
              <w:rPr>
                <w:rFonts w:ascii="宋体" w:hAnsi="宋体"/>
                <w:szCs w:val="21"/>
              </w:rPr>
              <w:t>数，系统显示输入的编号</w:t>
            </w:r>
          </w:p>
          <w:p w14:paraId="122A558B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在中转中心业务员输入其他信息时，系统提示输入无效</w:t>
            </w:r>
          </w:p>
        </w:tc>
      </w:tr>
      <w:tr w:rsidR="00B35084" w:rsidRPr="00B35084" w14:paraId="33473BBD" w14:textId="77777777" w:rsidTr="002373E7">
        <w:tc>
          <w:tcPr>
            <w:tcW w:w="3266" w:type="dxa"/>
          </w:tcPr>
          <w:p w14:paraId="5FD80515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Transfer.Amount.Calculate</w:t>
            </w:r>
          </w:p>
          <w:p w14:paraId="7D47EF2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Transfer.Amount.Show</w:t>
            </w:r>
          </w:p>
          <w:p w14:paraId="4BAFE83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Transfer.Amount.Null</w:t>
            </w:r>
          </w:p>
        </w:tc>
        <w:tc>
          <w:tcPr>
            <w:tcW w:w="5045" w:type="dxa"/>
          </w:tcPr>
          <w:p w14:paraId="366D6A4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根据给出的出发地与目的地，计算相关运费</w:t>
            </w:r>
          </w:p>
          <w:p w14:paraId="1E928115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显示计算的运费</w:t>
            </w:r>
          </w:p>
          <w:p w14:paraId="756EB5F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出发地与目的地未输入时，运费默认为</w:t>
            </w:r>
            <w:r w:rsidRPr="00B35084"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B35084" w:rsidRPr="00B35084" w14:paraId="569A2900" w14:textId="77777777" w:rsidTr="002373E7">
        <w:tc>
          <w:tcPr>
            <w:tcW w:w="3266" w:type="dxa"/>
          </w:tcPr>
          <w:p w14:paraId="4ECBA34B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Transfer.Confirm</w:t>
            </w:r>
          </w:p>
        </w:tc>
        <w:tc>
          <w:tcPr>
            <w:tcW w:w="5045" w:type="dxa"/>
          </w:tcPr>
          <w:p w14:paraId="754441B8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在中转中心业务员确认中转单信息输入完毕时，系统显示完整的中转单信息</w:t>
            </w:r>
          </w:p>
        </w:tc>
      </w:tr>
      <w:tr w:rsidR="00B35084" w:rsidRPr="00B35084" w14:paraId="6A9F8646" w14:textId="77777777" w:rsidTr="002373E7">
        <w:tc>
          <w:tcPr>
            <w:tcW w:w="3266" w:type="dxa"/>
          </w:tcPr>
          <w:p w14:paraId="7323DA43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Transfer.Cancel</w:t>
            </w:r>
          </w:p>
          <w:p w14:paraId="41792072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Transfer.Cancel.Return</w:t>
            </w:r>
          </w:p>
        </w:tc>
        <w:tc>
          <w:tcPr>
            <w:tcW w:w="5045" w:type="dxa"/>
          </w:tcPr>
          <w:p w14:paraId="5EDE82AA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系统应该允许中转中心业务员取消当前操作</w:t>
            </w:r>
          </w:p>
          <w:p w14:paraId="1947980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在任一目录下，中转中心业务员提出返回要求，系统跳回上一级目录，不保存当前目录</w:t>
            </w:r>
          </w:p>
        </w:tc>
      </w:tr>
      <w:tr w:rsidR="00B35084" w:rsidRPr="00B35084" w14:paraId="7EAC67E5" w14:textId="77777777" w:rsidTr="002373E7">
        <w:tc>
          <w:tcPr>
            <w:tcW w:w="3266" w:type="dxa"/>
          </w:tcPr>
          <w:p w14:paraId="04EF2DC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Transfer.Update</w:t>
            </w:r>
          </w:p>
        </w:tc>
        <w:tc>
          <w:tcPr>
            <w:tcW w:w="5045" w:type="dxa"/>
          </w:tcPr>
          <w:p w14:paraId="66BD13C5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更新中转单信息</w:t>
            </w:r>
          </w:p>
        </w:tc>
      </w:tr>
      <w:tr w:rsidR="00B35084" w:rsidRPr="00B35084" w14:paraId="1086C624" w14:textId="77777777" w:rsidTr="002373E7">
        <w:tc>
          <w:tcPr>
            <w:tcW w:w="3266" w:type="dxa"/>
          </w:tcPr>
          <w:p w14:paraId="371ABBA5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Transfer.End</w:t>
            </w:r>
          </w:p>
        </w:tc>
        <w:tc>
          <w:tcPr>
            <w:tcW w:w="5045" w:type="dxa"/>
          </w:tcPr>
          <w:p w14:paraId="179D81BC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系统应该允许中转中心业务员要求结束车辆信息管理任务</w:t>
            </w:r>
          </w:p>
        </w:tc>
      </w:tr>
    </w:tbl>
    <w:p w14:paraId="0F325CD4" w14:textId="77777777" w:rsidR="00B35084" w:rsidRPr="00B35084" w:rsidRDefault="00B35084" w:rsidP="006C4983"/>
    <w:p w14:paraId="35A49A51" w14:textId="7D544A69" w:rsidR="000626D7" w:rsidRDefault="00523B59" w:rsidP="00523B59">
      <w:pPr>
        <w:pStyle w:val="3"/>
        <w:numPr>
          <w:ilvl w:val="2"/>
          <w:numId w:val="6"/>
        </w:numPr>
      </w:pPr>
      <w:bookmarkStart w:id="31" w:name="_Toc432534268"/>
      <w:r w:rsidRPr="00523B59">
        <w:rPr>
          <w:rFonts w:hint="eastAsia"/>
        </w:rPr>
        <w:t>中转接收</w:t>
      </w:r>
      <w:bookmarkEnd w:id="31"/>
    </w:p>
    <w:p w14:paraId="0D7F84D3" w14:textId="77777777" w:rsidR="0037476C" w:rsidRDefault="0037476C" w:rsidP="0037476C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0AF5D806" w14:textId="77777777" w:rsidR="0037476C" w:rsidRPr="006C4983" w:rsidRDefault="0037476C" w:rsidP="006C4983">
      <w:pPr>
        <w:rPr>
          <w:szCs w:val="20"/>
        </w:rPr>
      </w:pPr>
      <w:r w:rsidRPr="006C4983">
        <w:rPr>
          <w:rFonts w:hint="eastAsia"/>
          <w:szCs w:val="20"/>
        </w:rPr>
        <w:t>中转中心业务员可以对抵达当地中转中心货物进行接收</w:t>
      </w:r>
    </w:p>
    <w:p w14:paraId="146D26F0" w14:textId="77777777" w:rsidR="0037476C" w:rsidRPr="006C4983" w:rsidRDefault="0037476C" w:rsidP="006C4983">
      <w:pPr>
        <w:rPr>
          <w:szCs w:val="20"/>
        </w:rPr>
      </w:pPr>
      <w:r w:rsidRPr="006C4983">
        <w:rPr>
          <w:rFonts w:hint="eastAsia"/>
          <w:szCs w:val="20"/>
        </w:rPr>
        <w:t>优先级：中</w:t>
      </w:r>
    </w:p>
    <w:p w14:paraId="31879DE9" w14:textId="77777777" w:rsidR="0037476C" w:rsidRDefault="0037476C" w:rsidP="0037476C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523BB3D6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刺激：中转中心业务员提出货物接收的请求</w:t>
      </w:r>
    </w:p>
    <w:p w14:paraId="576F0610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响应：系统提示输入货物信息</w:t>
      </w:r>
    </w:p>
    <w:p w14:paraId="59486E2D" w14:textId="77777777" w:rsidR="0037476C" w:rsidRPr="006C4983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刺激：中转中心业务员输入系统要求输入的信息</w:t>
      </w:r>
    </w:p>
    <w:p w14:paraId="25B78BEB" w14:textId="425F00F9" w:rsidR="0037476C" w:rsidRDefault="0037476C" w:rsidP="006C4983">
      <w:pPr>
        <w:rPr>
          <w:szCs w:val="20"/>
        </w:rPr>
      </w:pPr>
      <w:r w:rsidRPr="006C4983">
        <w:rPr>
          <w:szCs w:val="20"/>
        </w:rPr>
        <w:t xml:space="preserve">     </w:t>
      </w:r>
      <w:r w:rsidRPr="006C4983">
        <w:rPr>
          <w:rFonts w:hint="eastAsia"/>
          <w:szCs w:val="20"/>
        </w:rPr>
        <w:t>响应：系统提示输入成功并提示已生成中转中心到达单</w:t>
      </w:r>
    </w:p>
    <w:p w14:paraId="2C4D0C7E" w14:textId="77777777" w:rsidR="0037476C" w:rsidRDefault="0037476C" w:rsidP="0037476C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相关功能需求</w:t>
      </w:r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37476C" w14:paraId="2E570ABA" w14:textId="77777777" w:rsidTr="00783366">
        <w:trPr>
          <w:trHeight w:val="2259"/>
        </w:trPr>
        <w:tc>
          <w:tcPr>
            <w:tcW w:w="3835" w:type="dxa"/>
          </w:tcPr>
          <w:p w14:paraId="7646653A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TransitCenter.Input</w:t>
            </w:r>
          </w:p>
          <w:p w14:paraId="05A6644D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B6285C2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TransitCenter.Input.Receive</w:t>
            </w:r>
          </w:p>
          <w:p w14:paraId="6DB24E9F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C7F2039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TransitCenter.Input.Receive</w:t>
            </w:r>
          </w:p>
          <w:p w14:paraId="64040B4A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A31F4F8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TransitCenter.Input.Invalid</w:t>
            </w:r>
          </w:p>
        </w:tc>
        <w:tc>
          <w:tcPr>
            <w:tcW w:w="4964" w:type="dxa"/>
          </w:tcPr>
          <w:p w14:paraId="398F94D4" w14:textId="77777777" w:rsidR="0037476C" w:rsidRDefault="0037476C" w:rsidP="00783366">
            <w:pPr>
              <w:ind w:leftChars="100" w:left="210" w:firstLineChars="100" w:firstLine="210"/>
            </w:pPr>
            <w:r>
              <w:rPr>
                <w:rFonts w:hint="eastAsia"/>
              </w:rPr>
              <w:t>系统应该允许中转中心业务员在货物接收的时候输入</w:t>
            </w:r>
          </w:p>
          <w:p w14:paraId="544D4E79" w14:textId="77777777" w:rsidR="0037476C" w:rsidRDefault="0037476C" w:rsidP="00783366">
            <w:pPr>
              <w:ind w:leftChars="100" w:left="210" w:firstLineChars="100" w:firstLine="210"/>
            </w:pPr>
            <w:r>
              <w:rPr>
                <w:rFonts w:hint="eastAsia"/>
              </w:rPr>
              <w:t>中转中心业务员在货物接收时，系统提示需要输入货物信息，参见</w:t>
            </w:r>
            <w:r w:rsidRPr="00F76F65">
              <w:t>TransitCenter.Receive</w:t>
            </w:r>
          </w:p>
          <w:p w14:paraId="34C86068" w14:textId="77777777" w:rsidR="0037476C" w:rsidRDefault="0037476C" w:rsidP="00783366">
            <w:pPr>
              <w:ind w:leftChars="100" w:left="210" w:firstLineChars="100" w:firstLine="210"/>
            </w:pPr>
            <w:r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</w:t>
            </w:r>
            <w:r>
              <w:t>.Add</w:t>
            </w:r>
          </w:p>
          <w:p w14:paraId="06275791" w14:textId="77777777" w:rsidR="0037476C" w:rsidRDefault="0037476C" w:rsidP="00783366">
            <w:pPr>
              <w:tabs>
                <w:tab w:val="left" w:pos="3255"/>
              </w:tabs>
              <w:ind w:leftChars="100" w:left="210" w:firstLineChars="100" w:firstLine="210"/>
            </w:pPr>
            <w:r w:rsidRPr="00F76F65">
              <w:rPr>
                <w:rFonts w:hint="eastAsia"/>
              </w:rPr>
              <w:t>快递员输入其他标识的时候，系统显示输入无效</w:t>
            </w:r>
          </w:p>
        </w:tc>
      </w:tr>
      <w:tr w:rsidR="0037476C" w14:paraId="03BB77CF" w14:textId="77777777" w:rsidTr="00783366">
        <w:tc>
          <w:tcPr>
            <w:tcW w:w="3835" w:type="dxa"/>
          </w:tcPr>
          <w:p w14:paraId="5C434C1F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 Receive</w:t>
            </w:r>
          </w:p>
          <w:p w14:paraId="1CCC3734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 Receive.Hint</w:t>
            </w:r>
          </w:p>
          <w:p w14:paraId="616E759E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5A32349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E8D8F25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TransitCenter. Receive.Save </w:t>
            </w:r>
          </w:p>
          <w:p w14:paraId="57B9604C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DB025FD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 Receive.Upload</w:t>
            </w:r>
          </w:p>
        </w:tc>
        <w:tc>
          <w:tcPr>
            <w:tcW w:w="4964" w:type="dxa"/>
          </w:tcPr>
          <w:p w14:paraId="69AE47B4" w14:textId="77777777" w:rsidR="0037476C" w:rsidRDefault="0037476C" w:rsidP="00783366">
            <w:pPr>
              <w:ind w:leftChars="200" w:left="420" w:firstLineChars="103" w:firstLine="216"/>
            </w:pPr>
            <w:r>
              <w:t>系统应该允许</w:t>
            </w:r>
            <w:r>
              <w:rPr>
                <w:rFonts w:hint="eastAsia"/>
              </w:rPr>
              <w:t>中转中心业务员</w:t>
            </w:r>
            <w:r>
              <w:t>请求</w:t>
            </w:r>
            <w:r>
              <w:rPr>
                <w:rFonts w:hint="eastAsia"/>
              </w:rPr>
              <w:t>货物</w:t>
            </w:r>
            <w:r>
              <w:t>接收</w:t>
            </w:r>
          </w:p>
          <w:p w14:paraId="5E01BAB3" w14:textId="77777777" w:rsidR="0037476C" w:rsidRDefault="0037476C" w:rsidP="00783366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在</w:t>
            </w:r>
            <w:r>
              <w:rPr>
                <w:rFonts w:hint="eastAsia"/>
              </w:rPr>
              <w:t>中转中心业务员</w:t>
            </w:r>
            <w:r w:rsidRPr="00EF2C55">
              <w:rPr>
                <w:rFonts w:hint="eastAsia"/>
              </w:rPr>
              <w:t>提出</w:t>
            </w:r>
            <w:r>
              <w:rPr>
                <w:rFonts w:hint="eastAsia"/>
              </w:rPr>
              <w:t>货物接收</w:t>
            </w:r>
            <w:r w:rsidRPr="00EF2C55">
              <w:rPr>
                <w:rFonts w:hint="eastAsia"/>
              </w:rPr>
              <w:t>的请求后，系统提示输入信息，输入正确时显示输入成功，输入不正确时显示提示</w:t>
            </w:r>
            <w:r>
              <w:rPr>
                <w:rFonts w:hint="eastAsia"/>
              </w:rPr>
              <w:t>输入错误</w:t>
            </w:r>
            <w:r w:rsidRPr="00EF2C55">
              <w:rPr>
                <w:rFonts w:hint="eastAsia"/>
              </w:rPr>
              <w:t>信息</w:t>
            </w:r>
          </w:p>
          <w:p w14:paraId="03645DF7" w14:textId="77777777" w:rsidR="0037476C" w:rsidRDefault="0037476C" w:rsidP="00783366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货物</w:t>
            </w:r>
            <w:r w:rsidRPr="00EF2C55">
              <w:rPr>
                <w:rFonts w:hint="eastAsia"/>
              </w:rPr>
              <w:t>的信息</w:t>
            </w:r>
            <w:r>
              <w:rPr>
                <w:rFonts w:hint="eastAsia"/>
              </w:rPr>
              <w:t>，同时生成并保存中转中心到达单</w:t>
            </w:r>
          </w:p>
          <w:p w14:paraId="3C7586A7" w14:textId="77777777" w:rsidR="0037476C" w:rsidRDefault="0037476C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t>将生成的中转中心到达单上传至总经理</w:t>
            </w:r>
          </w:p>
        </w:tc>
      </w:tr>
      <w:tr w:rsidR="0037476C" w14:paraId="44BF505F" w14:textId="77777777" w:rsidTr="00783366">
        <w:tc>
          <w:tcPr>
            <w:tcW w:w="3835" w:type="dxa"/>
          </w:tcPr>
          <w:p w14:paraId="49EFEA15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 Cancel</w:t>
            </w:r>
          </w:p>
          <w:p w14:paraId="13F41614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TransitCenter. Cancel.Return</w:t>
            </w:r>
          </w:p>
          <w:p w14:paraId="15FFA6B4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BAB0C07" w14:textId="77777777" w:rsidR="0037476C" w:rsidRPr="006C4983" w:rsidRDefault="0037476C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3BF92AB5" w14:textId="77777777" w:rsidR="0037476C" w:rsidRDefault="0037476C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系统应该允许中转中心业务员取消操作</w:t>
            </w:r>
          </w:p>
          <w:p w14:paraId="60E82424" w14:textId="77777777" w:rsidR="0037476C" w:rsidRDefault="0037476C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t>在任一目录下，</w:t>
            </w:r>
            <w:r w:rsidRPr="00C96097">
              <w:rPr>
                <w:rFonts w:hint="eastAsia"/>
              </w:rPr>
              <w:t>中转中心业务员</w:t>
            </w:r>
            <w:r>
              <w:rPr>
                <w:rFonts w:hint="eastAsia"/>
              </w:rPr>
              <w:t>提出返回请求，系统跳至上一级目录，不保存现有目录下的信息</w:t>
            </w:r>
          </w:p>
        </w:tc>
      </w:tr>
    </w:tbl>
    <w:p w14:paraId="51B51E02" w14:textId="77777777" w:rsidR="0037476C" w:rsidRPr="006C4983" w:rsidRDefault="0037476C" w:rsidP="006C4983">
      <w:pPr>
        <w:rPr>
          <w:szCs w:val="20"/>
        </w:rPr>
      </w:pPr>
    </w:p>
    <w:p w14:paraId="06C0ECF2" w14:textId="77777777" w:rsidR="000626D7" w:rsidRDefault="00523B59" w:rsidP="00523B59">
      <w:pPr>
        <w:pStyle w:val="3"/>
        <w:numPr>
          <w:ilvl w:val="2"/>
          <w:numId w:val="6"/>
        </w:numPr>
      </w:pPr>
      <w:bookmarkStart w:id="32" w:name="_Toc432534269"/>
      <w:r w:rsidRPr="00523B59">
        <w:rPr>
          <w:rFonts w:hint="eastAsia"/>
        </w:rPr>
        <w:t>库存管理</w:t>
      </w:r>
      <w:bookmarkEnd w:id="32"/>
    </w:p>
    <w:p w14:paraId="324EB963" w14:textId="77777777" w:rsidR="0096274C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112ACAA8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库存管理人员可以对所有货物进行管理。</w:t>
      </w:r>
    </w:p>
    <w:p w14:paraId="31AD51A5" w14:textId="77777777" w:rsidR="006A016A" w:rsidRPr="006A016A" w:rsidRDefault="006A016A" w:rsidP="006A016A">
      <w:r w:rsidRPr="006A016A">
        <w:rPr>
          <w:rFonts w:hint="eastAsia"/>
          <w:szCs w:val="20"/>
        </w:rPr>
        <w:t>优先级：高</w:t>
      </w:r>
    </w:p>
    <w:p w14:paraId="6121ECC6" w14:textId="77777777" w:rsidR="0096274C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6D854CDB" w14:textId="77777777" w:rsidR="006A016A" w:rsidRPr="006A016A" w:rsidRDefault="006A016A" w:rsidP="006A016A">
      <w:pPr>
        <w:rPr>
          <w:szCs w:val="20"/>
        </w:rPr>
      </w:pPr>
      <w:r w:rsidRPr="004048A7">
        <w:rPr>
          <w:rFonts w:hint="eastAsia"/>
          <w:szCs w:val="20"/>
        </w:rPr>
        <w:t xml:space="preserve">    </w:t>
      </w:r>
      <w:r>
        <w:rPr>
          <w:szCs w:val="20"/>
        </w:rPr>
        <w:t xml:space="preserve"> </w:t>
      </w:r>
      <w:r w:rsidRPr="006A016A">
        <w:rPr>
          <w:rFonts w:hint="eastAsia"/>
          <w:szCs w:val="20"/>
        </w:rPr>
        <w:t>刺激：库存管理人员提出货物入库的请求</w:t>
      </w:r>
    </w:p>
    <w:p w14:paraId="2DE2611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响应：系统提示输入货物信息</w:t>
      </w:r>
    </w:p>
    <w:p w14:paraId="60B3D984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刺激：库存管理人员输入系统要求输入的信息</w:t>
      </w:r>
    </w:p>
    <w:p w14:paraId="6EAC8A3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响应：系统提示输入成功并提示已生成库存入库单等待审批</w:t>
      </w:r>
    </w:p>
    <w:p w14:paraId="6C3E99EC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刺激：库存管理人员提出货物出库的请求</w:t>
      </w:r>
    </w:p>
    <w:p w14:paraId="38A3D305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响应：系统提示输入货物信息</w:t>
      </w:r>
    </w:p>
    <w:p w14:paraId="7FE32A06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刺激：库存管理人员输入系统要求输入的信息</w:t>
      </w:r>
    </w:p>
    <w:p w14:paraId="48D025C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响应：系统提示输入成功并提示已生成库存出库单等待审批</w:t>
      </w:r>
    </w:p>
    <w:p w14:paraId="74456DCC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刺激：库存管理人员提出查看库存的请求</w:t>
      </w:r>
    </w:p>
    <w:p w14:paraId="269221A6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响应：系统返回一个时间段内出</w:t>
      </w:r>
      <w:r w:rsidRPr="006A016A">
        <w:rPr>
          <w:rFonts w:hint="eastAsia"/>
          <w:szCs w:val="20"/>
        </w:rPr>
        <w:t>/</w:t>
      </w:r>
      <w:r w:rsidRPr="006A016A">
        <w:rPr>
          <w:rFonts w:hint="eastAsia"/>
          <w:szCs w:val="20"/>
        </w:rPr>
        <w:t>入库数量</w:t>
      </w:r>
      <w:r w:rsidRPr="006A016A">
        <w:rPr>
          <w:rFonts w:hint="eastAsia"/>
          <w:szCs w:val="20"/>
        </w:rPr>
        <w:t>/</w:t>
      </w:r>
      <w:r w:rsidRPr="006A016A">
        <w:rPr>
          <w:rFonts w:hint="eastAsia"/>
          <w:szCs w:val="20"/>
        </w:rPr>
        <w:t>金额、存储位置、库存数量表格</w:t>
      </w:r>
    </w:p>
    <w:p w14:paraId="4F219E9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lastRenderedPageBreak/>
        <w:t xml:space="preserve">     </w:t>
      </w:r>
      <w:r w:rsidRPr="006A016A">
        <w:rPr>
          <w:rFonts w:hint="eastAsia"/>
          <w:szCs w:val="20"/>
        </w:rPr>
        <w:t>刺激：库存管理人员提出修改库存查看的时间段</w:t>
      </w:r>
    </w:p>
    <w:p w14:paraId="57CD0288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响应：系统输入时间段</w:t>
      </w:r>
    </w:p>
    <w:p w14:paraId="6EE6FDC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刺激：库存管理人员输入时间段</w:t>
      </w:r>
    </w:p>
    <w:p w14:paraId="2EA2F4D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响应：系统提示修改成功</w:t>
      </w:r>
    </w:p>
    <w:p w14:paraId="3C96C5E0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刺激：库存管理人员输入时间段</w:t>
      </w:r>
    </w:p>
    <w:p w14:paraId="7F31F4F1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响应：系统提示修改成功</w:t>
      </w:r>
    </w:p>
    <w:p w14:paraId="3A8EC83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刺激：库存管理人员提出库存盘点的请求</w:t>
      </w:r>
    </w:p>
    <w:p w14:paraId="12A30FBE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响应：系统返回当日库存详细信息</w:t>
      </w:r>
    </w:p>
    <w:p w14:paraId="149F9CE1" w14:textId="77777777" w:rsidR="006A016A" w:rsidRPr="006A016A" w:rsidRDefault="006A016A" w:rsidP="006A016A"/>
    <w:p w14:paraId="4A5227B3" w14:textId="77777777" w:rsidR="0096274C" w:rsidRDefault="006A016A" w:rsidP="0096274C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6A016A" w14:paraId="4DAF6F46" w14:textId="77777777" w:rsidTr="00037F58">
        <w:trPr>
          <w:trHeight w:val="3319"/>
        </w:trPr>
        <w:tc>
          <w:tcPr>
            <w:tcW w:w="3835" w:type="dxa"/>
          </w:tcPr>
          <w:p w14:paraId="4CC9CE33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StockManage.Input</w:t>
            </w:r>
          </w:p>
          <w:p w14:paraId="74F86200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77D49448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StockManage.Input.Add</w:t>
            </w:r>
          </w:p>
          <w:p w14:paraId="314978C8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6AAB566A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StockManage.Input.Delete</w:t>
            </w:r>
          </w:p>
          <w:p w14:paraId="4A1EFE78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221512E5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StockManage.Input.TimeMod</w:t>
            </w:r>
          </w:p>
          <w:p w14:paraId="1D8291BE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351DE27E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StockManage.Input.Invalid</w:t>
            </w:r>
          </w:p>
        </w:tc>
        <w:tc>
          <w:tcPr>
            <w:tcW w:w="4964" w:type="dxa"/>
          </w:tcPr>
          <w:p w14:paraId="5686C5A7" w14:textId="77777777" w:rsidR="006A016A" w:rsidRDefault="006A016A" w:rsidP="00037F58">
            <w:pPr>
              <w:ind w:leftChars="100" w:left="210" w:firstLineChars="100" w:firstLine="210"/>
            </w:pPr>
            <w:r>
              <w:rPr>
                <w:rFonts w:hint="eastAsia"/>
              </w:rPr>
              <w:t>系统应该允许库存管理人员在库存管理的时候输入</w:t>
            </w:r>
          </w:p>
          <w:p w14:paraId="0B597542" w14:textId="77777777" w:rsidR="006A016A" w:rsidRDefault="006A016A" w:rsidP="00037F58">
            <w:pPr>
              <w:ind w:leftChars="100" w:left="210" w:firstLineChars="100" w:firstLine="210"/>
            </w:pPr>
            <w:r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</w:t>
            </w:r>
            <w:r>
              <w:t>.Add</w:t>
            </w:r>
          </w:p>
          <w:p w14:paraId="01F41370" w14:textId="77777777" w:rsidR="006A016A" w:rsidRDefault="006A016A" w:rsidP="00037F58">
            <w:pPr>
              <w:tabs>
                <w:tab w:val="left" w:pos="3255"/>
              </w:tabs>
              <w:ind w:leftChars="100" w:left="210" w:firstLineChars="100" w:firstLine="210"/>
            </w:pPr>
            <w:r w:rsidRPr="00CA0276">
              <w:rPr>
                <w:rFonts w:hint="eastAsia"/>
              </w:rPr>
              <w:t>库存管理人员申请库存入库时，系统提示需要输入货物信息，参见</w:t>
            </w:r>
            <w:r>
              <w:rPr>
                <w:rFonts w:hint="eastAsia"/>
              </w:rPr>
              <w:t>StockManage.Delete</w:t>
            </w:r>
          </w:p>
          <w:p w14:paraId="0B9A547B" w14:textId="77777777" w:rsidR="006A016A" w:rsidRDefault="006A016A" w:rsidP="00037F58">
            <w:pPr>
              <w:tabs>
                <w:tab w:val="left" w:pos="3255"/>
              </w:tabs>
              <w:ind w:leftChars="100" w:left="210" w:firstLineChars="100" w:firstLine="210"/>
            </w:pPr>
            <w:r>
              <w:t>库存管理人员请求修改库存查看的时间段时</w:t>
            </w:r>
            <w:r>
              <w:rPr>
                <w:rFonts w:hint="eastAsia"/>
              </w:rPr>
              <w:t>，</w:t>
            </w:r>
            <w:r>
              <w:t>系统提示输入时间段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StockManage.TimeMod</w:t>
            </w:r>
          </w:p>
          <w:p w14:paraId="3AA7AD48" w14:textId="77777777" w:rsidR="006A016A" w:rsidRDefault="006A016A" w:rsidP="00037F58">
            <w:pPr>
              <w:tabs>
                <w:tab w:val="left" w:pos="3255"/>
              </w:tabs>
              <w:ind w:firstLineChars="200" w:firstLine="420"/>
            </w:pPr>
            <w:r>
              <w:rPr>
                <w:rFonts w:hint="eastAsia"/>
              </w:rPr>
              <w:t>在库存管理员输入其他标识时，系统显示输入无效</w:t>
            </w:r>
          </w:p>
        </w:tc>
      </w:tr>
      <w:tr w:rsidR="006A016A" w14:paraId="7A4F626F" w14:textId="77777777" w:rsidTr="00037F58">
        <w:tc>
          <w:tcPr>
            <w:tcW w:w="3835" w:type="dxa"/>
          </w:tcPr>
          <w:p w14:paraId="5E4CAFF6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 Add</w:t>
            </w:r>
          </w:p>
          <w:p w14:paraId="3F0760E9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StockManage.Add.Hint</w:t>
            </w:r>
          </w:p>
          <w:p w14:paraId="191D9DBE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2039465C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504D0413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StockManage.Add.Save </w:t>
            </w:r>
          </w:p>
          <w:p w14:paraId="35A21FC6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27A9C4B9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StockManage.Add.Upload</w:t>
            </w:r>
          </w:p>
        </w:tc>
        <w:tc>
          <w:tcPr>
            <w:tcW w:w="4964" w:type="dxa"/>
          </w:tcPr>
          <w:p w14:paraId="36ECC639" w14:textId="77777777" w:rsidR="006A016A" w:rsidRDefault="006A016A" w:rsidP="00037F58">
            <w:pPr>
              <w:ind w:leftChars="200" w:left="420" w:firstLineChars="103" w:firstLine="216"/>
            </w:pPr>
            <w:r>
              <w:t>系统应该允许库存管理人员请求库存入库</w:t>
            </w:r>
          </w:p>
          <w:p w14:paraId="347D4A74" w14:textId="77777777" w:rsidR="006A016A" w:rsidRDefault="006A016A" w:rsidP="00037F58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在</w:t>
            </w:r>
            <w:r>
              <w:rPr>
                <w:rFonts w:hint="eastAsia"/>
              </w:rPr>
              <w:t>库存管理人员</w:t>
            </w:r>
            <w:r w:rsidRPr="00EF2C55">
              <w:rPr>
                <w:rFonts w:hint="eastAsia"/>
              </w:rPr>
              <w:t>提出</w:t>
            </w:r>
            <w:r>
              <w:rPr>
                <w:rFonts w:hint="eastAsia"/>
              </w:rPr>
              <w:t>库存入库</w:t>
            </w:r>
            <w:r w:rsidRPr="00EF2C55">
              <w:rPr>
                <w:rFonts w:hint="eastAsia"/>
              </w:rPr>
              <w:t>的请求后，系统提示输入信息，输入正确时显示输入成功，输入不正确时显示提示</w:t>
            </w:r>
            <w:r>
              <w:rPr>
                <w:rFonts w:hint="eastAsia"/>
              </w:rPr>
              <w:t>输入错误</w:t>
            </w:r>
            <w:r w:rsidRPr="00EF2C55">
              <w:rPr>
                <w:rFonts w:hint="eastAsia"/>
              </w:rPr>
              <w:t>信息</w:t>
            </w:r>
          </w:p>
          <w:p w14:paraId="459E2480" w14:textId="77777777" w:rsidR="006A016A" w:rsidRDefault="006A016A" w:rsidP="00037F58">
            <w:pPr>
              <w:ind w:leftChars="200" w:left="420" w:firstLineChars="103" w:firstLine="216"/>
            </w:pPr>
            <w:r w:rsidRPr="00EF2C55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货物</w:t>
            </w:r>
            <w:r w:rsidRPr="00EF2C55">
              <w:rPr>
                <w:rFonts w:hint="eastAsia"/>
              </w:rPr>
              <w:t>的信息</w:t>
            </w:r>
            <w:r>
              <w:rPr>
                <w:rFonts w:hint="eastAsia"/>
              </w:rPr>
              <w:t>，同时生成并保存库存入库单</w:t>
            </w:r>
          </w:p>
          <w:p w14:paraId="5EEB0C9A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将生成的库存入库单上传至总经理</w:t>
            </w:r>
          </w:p>
        </w:tc>
      </w:tr>
      <w:tr w:rsidR="006A016A" w14:paraId="4AFECF43" w14:textId="77777777" w:rsidTr="00037F58">
        <w:tc>
          <w:tcPr>
            <w:tcW w:w="3835" w:type="dxa"/>
          </w:tcPr>
          <w:p w14:paraId="52802B24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 Delete</w:t>
            </w:r>
          </w:p>
          <w:p w14:paraId="1A03F6CC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StockManage.Delete.Hint</w:t>
            </w:r>
          </w:p>
          <w:p w14:paraId="251FA71C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4A5A9D16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11492C83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StockManage.Delete.Save </w:t>
            </w:r>
          </w:p>
          <w:p w14:paraId="3F3D570F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2F41C081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StockManage.Delete.Upload </w:t>
            </w:r>
          </w:p>
        </w:tc>
        <w:tc>
          <w:tcPr>
            <w:tcW w:w="4964" w:type="dxa"/>
          </w:tcPr>
          <w:p w14:paraId="0882D77A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系统应该允许库存管理人员请求库存出库</w:t>
            </w:r>
          </w:p>
          <w:p w14:paraId="1E912928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在库存管理人员提出库存出库的请求后，系统提示输入信息，输入正确时显示输入成功，输入不正确时显示提示输入错误信息</w:t>
            </w:r>
          </w:p>
          <w:p w14:paraId="41E4A219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输入成功时，系统保存货物的信息，同时生成并保存库存出库单</w:t>
            </w:r>
          </w:p>
          <w:p w14:paraId="7B2B664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将生成的库存出库单上传至总经理</w:t>
            </w:r>
          </w:p>
        </w:tc>
      </w:tr>
      <w:tr w:rsidR="006A016A" w14:paraId="0AFAFE90" w14:textId="77777777" w:rsidTr="00037F58">
        <w:tc>
          <w:tcPr>
            <w:tcW w:w="3835" w:type="dxa"/>
          </w:tcPr>
          <w:p w14:paraId="2C621CBA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StockManage.Show</w:t>
            </w:r>
          </w:p>
          <w:p w14:paraId="4AF4C7D0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StockManage.Print</w:t>
            </w:r>
          </w:p>
        </w:tc>
        <w:tc>
          <w:tcPr>
            <w:tcW w:w="4964" w:type="dxa"/>
          </w:tcPr>
          <w:p w14:paraId="2BA251E7" w14:textId="77777777" w:rsidR="006A016A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系统应该允许管理员在查看库存信息</w:t>
            </w:r>
          </w:p>
          <w:p w14:paraId="0D2CCE82" w14:textId="77777777" w:rsidR="006A016A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系统导出表格</w:t>
            </w:r>
          </w:p>
        </w:tc>
      </w:tr>
      <w:tr w:rsidR="006A016A" w14:paraId="01A61279" w14:textId="77777777" w:rsidTr="00037F58">
        <w:tc>
          <w:tcPr>
            <w:tcW w:w="3835" w:type="dxa"/>
          </w:tcPr>
          <w:p w14:paraId="5A0489AA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StockManage.TimeMod</w:t>
            </w:r>
          </w:p>
          <w:p w14:paraId="7B22372A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6AAB427D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StockManage.TimeMod.Hint</w:t>
            </w:r>
          </w:p>
          <w:p w14:paraId="4722958B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14CFD110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039404F2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StockManage.TimeMod.Save</w:t>
            </w:r>
          </w:p>
        </w:tc>
        <w:tc>
          <w:tcPr>
            <w:tcW w:w="4964" w:type="dxa"/>
          </w:tcPr>
          <w:p w14:paraId="608E58E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lastRenderedPageBreak/>
              <w:t>系统应该允许库存管理人员修改库存查看时间段</w:t>
            </w:r>
          </w:p>
          <w:p w14:paraId="4FF4ACF1" w14:textId="77777777" w:rsidR="006A016A" w:rsidRDefault="006A016A" w:rsidP="00037F58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在库存管理人员提出库存出库的请求后，系统提示输入</w:t>
            </w:r>
            <w:r>
              <w:rPr>
                <w:rFonts w:hint="eastAsia"/>
              </w:rPr>
              <w:t>时间段，输入正确时显示修改</w:t>
            </w:r>
            <w:r w:rsidRPr="00E713A8">
              <w:rPr>
                <w:rFonts w:hint="eastAsia"/>
              </w:rPr>
              <w:t>成功，输入不正确时显示提示输入错误信息</w:t>
            </w:r>
          </w:p>
          <w:p w14:paraId="789B876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lastRenderedPageBreak/>
              <w:t>输入正确后，系统保存库存查看的时间段信息</w:t>
            </w:r>
          </w:p>
        </w:tc>
      </w:tr>
      <w:tr w:rsidR="006A016A" w14:paraId="311116F8" w14:textId="77777777" w:rsidTr="00037F58">
        <w:tc>
          <w:tcPr>
            <w:tcW w:w="3835" w:type="dxa"/>
          </w:tcPr>
          <w:p w14:paraId="5B1F6B45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StockManage.ShowToday.Show</w:t>
            </w:r>
          </w:p>
          <w:p w14:paraId="5F632290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StockManage.ShowToday.Print</w:t>
            </w:r>
          </w:p>
        </w:tc>
        <w:tc>
          <w:tcPr>
            <w:tcW w:w="4964" w:type="dxa"/>
          </w:tcPr>
          <w:p w14:paraId="7931D436" w14:textId="77777777" w:rsidR="006A016A" w:rsidRDefault="006A016A" w:rsidP="00037F58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库存管理人员</w:t>
            </w:r>
            <w:r w:rsidRPr="00E713A8">
              <w:rPr>
                <w:rFonts w:hint="eastAsia"/>
              </w:rPr>
              <w:t>在查看当日库存信息</w:t>
            </w:r>
          </w:p>
          <w:p w14:paraId="07A71D06" w14:textId="77777777" w:rsidR="006A016A" w:rsidRDefault="006A016A" w:rsidP="00037F58">
            <w:pPr>
              <w:ind w:leftChars="200" w:left="420" w:firstLineChars="103" w:firstLine="216"/>
            </w:pPr>
            <w:r w:rsidRPr="00E713A8">
              <w:rPr>
                <w:rFonts w:hint="eastAsia"/>
              </w:rPr>
              <w:t>系统导出表格</w:t>
            </w:r>
          </w:p>
        </w:tc>
      </w:tr>
      <w:tr w:rsidR="006A016A" w14:paraId="3269A4C2" w14:textId="77777777" w:rsidTr="00037F58">
        <w:tc>
          <w:tcPr>
            <w:tcW w:w="3835" w:type="dxa"/>
          </w:tcPr>
          <w:p w14:paraId="77AAECE0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StockManage.Cancel</w:t>
            </w:r>
          </w:p>
          <w:p w14:paraId="734E43D5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StockManage.Cancel.Return</w:t>
            </w:r>
          </w:p>
          <w:p w14:paraId="1C8D4954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  <w:p w14:paraId="7342D43C" w14:textId="77777777" w:rsidR="006A016A" w:rsidRPr="006C4983" w:rsidRDefault="006A016A" w:rsidP="00037F58">
            <w:pPr>
              <w:ind w:leftChars="200" w:left="420" w:firstLineChars="103" w:firstLine="217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65D4EEE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系统应该允许管理员取消操作</w:t>
            </w:r>
          </w:p>
          <w:p w14:paraId="34DD8CA7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在任一目录下，管理员提出返回请求，系统跳至上一级目录，不保存现有目录下的信息</w:t>
            </w:r>
          </w:p>
        </w:tc>
      </w:tr>
    </w:tbl>
    <w:p w14:paraId="19E261E6" w14:textId="5C0D73FA" w:rsidR="00523B59" w:rsidRDefault="00523B59" w:rsidP="00523B59">
      <w:pPr>
        <w:pStyle w:val="3"/>
        <w:numPr>
          <w:ilvl w:val="2"/>
          <w:numId w:val="6"/>
        </w:numPr>
      </w:pPr>
      <w:bookmarkStart w:id="33" w:name="_Toc432534270"/>
      <w:r w:rsidRPr="00523B59">
        <w:rPr>
          <w:rFonts w:hint="eastAsia"/>
        </w:rPr>
        <w:t>结算管理</w:t>
      </w:r>
      <w:bookmarkEnd w:id="33"/>
    </w:p>
    <w:p w14:paraId="78F0FB77" w14:textId="77777777" w:rsidR="00C725C8" w:rsidRDefault="00C725C8" w:rsidP="00C725C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EDF5DA8" w14:textId="05EB6815" w:rsidR="00F2516B" w:rsidRPr="006C4983" w:rsidRDefault="00F2516B" w:rsidP="006C4983">
      <w:pPr>
        <w:rPr>
          <w:szCs w:val="20"/>
        </w:rPr>
      </w:pPr>
      <w:r>
        <w:rPr>
          <w:rFonts w:hint="eastAsia"/>
          <w:szCs w:val="20"/>
        </w:rPr>
        <w:t>经过验证的</w:t>
      </w:r>
      <w:r w:rsidRPr="006C4983">
        <w:rPr>
          <w:rFonts w:hint="eastAsia"/>
          <w:szCs w:val="20"/>
        </w:rPr>
        <w:t>财务人员可以对所有收款信息进行结算管理。</w:t>
      </w:r>
    </w:p>
    <w:p w14:paraId="4A18C814" w14:textId="77777777" w:rsidR="00F2516B" w:rsidRPr="006C4983" w:rsidRDefault="00F2516B" w:rsidP="006C4983">
      <w:pPr>
        <w:rPr>
          <w:szCs w:val="20"/>
        </w:rPr>
      </w:pPr>
      <w:r w:rsidRPr="006C4983">
        <w:rPr>
          <w:rFonts w:hint="eastAsia"/>
          <w:szCs w:val="20"/>
        </w:rPr>
        <w:t>优先级：高</w:t>
      </w:r>
    </w:p>
    <w:p w14:paraId="6B31B418" w14:textId="77777777" w:rsidR="00C725C8" w:rsidRDefault="00C725C8" w:rsidP="00C725C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42B44F2B" w14:textId="5EAD5C79" w:rsidR="00F2516B" w:rsidRPr="00D068A2" w:rsidRDefault="00F2516B" w:rsidP="006C4983">
      <w:pPr>
        <w:rPr>
          <w:szCs w:val="20"/>
        </w:rPr>
      </w:pPr>
      <w:r w:rsidRPr="00D068A2">
        <w:rPr>
          <w:rFonts w:hint="eastAsia"/>
          <w:szCs w:val="20"/>
        </w:rPr>
        <w:t>刺激：财务人员提出进行接收管理的请求</w:t>
      </w:r>
    </w:p>
    <w:p w14:paraId="1A4DEC68" w14:textId="7E030A5D" w:rsidR="00F2516B" w:rsidRPr="00D068A2" w:rsidRDefault="00F2516B" w:rsidP="006C4983">
      <w:pPr>
        <w:rPr>
          <w:szCs w:val="20"/>
        </w:rPr>
      </w:pPr>
      <w:r w:rsidRPr="00D068A2">
        <w:rPr>
          <w:rFonts w:hint="eastAsia"/>
          <w:szCs w:val="20"/>
        </w:rPr>
        <w:t>响应：系统提示输入</w:t>
      </w:r>
      <w:r>
        <w:rPr>
          <w:rFonts w:hint="eastAsia"/>
          <w:szCs w:val="20"/>
        </w:rPr>
        <w:t>收款</w:t>
      </w:r>
      <w:r w:rsidRPr="00D068A2">
        <w:rPr>
          <w:rFonts w:hint="eastAsia"/>
          <w:szCs w:val="20"/>
        </w:rPr>
        <w:t>信息</w:t>
      </w:r>
    </w:p>
    <w:p w14:paraId="3A7305B5" w14:textId="31900B02" w:rsidR="00F2516B" w:rsidRPr="00D068A2" w:rsidRDefault="00F2516B" w:rsidP="006C4983">
      <w:pPr>
        <w:rPr>
          <w:szCs w:val="20"/>
        </w:rPr>
      </w:pPr>
      <w:r w:rsidRPr="00D068A2">
        <w:rPr>
          <w:rFonts w:hint="eastAsia"/>
          <w:szCs w:val="20"/>
        </w:rPr>
        <w:t>刺激：</w:t>
      </w:r>
      <w:r w:rsidRPr="009A7237">
        <w:rPr>
          <w:rFonts w:hint="eastAsia"/>
          <w:szCs w:val="20"/>
        </w:rPr>
        <w:t>财务人员输入系统要求输入的信息</w:t>
      </w:r>
    </w:p>
    <w:p w14:paraId="7F5BCEAA" w14:textId="112E200B" w:rsidR="00F2516B" w:rsidRDefault="00F2516B" w:rsidP="00F2516B">
      <w:pPr>
        <w:rPr>
          <w:szCs w:val="20"/>
        </w:rPr>
      </w:pPr>
      <w:r w:rsidRPr="00D068A2">
        <w:rPr>
          <w:rFonts w:hint="eastAsia"/>
          <w:szCs w:val="20"/>
        </w:rPr>
        <w:t>响应：系统提示输入成功并提示已</w:t>
      </w:r>
      <w:r>
        <w:rPr>
          <w:rFonts w:hint="eastAsia"/>
          <w:szCs w:val="20"/>
        </w:rPr>
        <w:t>保存</w:t>
      </w:r>
    </w:p>
    <w:p w14:paraId="003C06E2" w14:textId="77777777" w:rsidR="00F2516B" w:rsidRDefault="00F2516B" w:rsidP="00F2516B">
      <w:pPr>
        <w:rPr>
          <w:szCs w:val="20"/>
        </w:rPr>
      </w:pPr>
      <w:r>
        <w:rPr>
          <w:rFonts w:hint="eastAsia"/>
          <w:szCs w:val="20"/>
        </w:rPr>
        <w:t>刺激：财务人员请求取消结算管理任务</w:t>
      </w:r>
    </w:p>
    <w:p w14:paraId="3BF8B20A" w14:textId="6C02DE08" w:rsidR="00C725C8" w:rsidRPr="006A016A" w:rsidRDefault="00F2516B" w:rsidP="00F2516B">
      <w:r>
        <w:rPr>
          <w:rFonts w:hint="eastAsia"/>
          <w:szCs w:val="20"/>
        </w:rPr>
        <w:t>响应：系统关闭本次结算管理任务</w:t>
      </w:r>
    </w:p>
    <w:p w14:paraId="4ED3062B" w14:textId="77777777" w:rsidR="00C725C8" w:rsidRDefault="00C725C8" w:rsidP="00C725C8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F2516B" w:rsidRPr="00D068A2" w14:paraId="285CC180" w14:textId="77777777" w:rsidTr="00153692">
        <w:trPr>
          <w:trHeight w:val="1307"/>
        </w:trPr>
        <w:tc>
          <w:tcPr>
            <w:tcW w:w="3835" w:type="dxa"/>
          </w:tcPr>
          <w:p w14:paraId="5C18CA90" w14:textId="77777777" w:rsidR="00F2516B" w:rsidRPr="006C4983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Finance.Input</w:t>
            </w:r>
          </w:p>
          <w:p w14:paraId="6963CD17" w14:textId="140C914F" w:rsidR="00F2516B" w:rsidRPr="006C4983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Finance.Input.</w:t>
            </w:r>
            <w:r w:rsidR="006310F1" w:rsidRPr="00BA7DA0">
              <w:rPr>
                <w:rFonts w:asciiTheme="minorEastAsia" w:hAnsiTheme="minorEastAsia"/>
                <w:b/>
                <w:szCs w:val="21"/>
              </w:rPr>
              <w:t>Finance</w:t>
            </w:r>
            <w:r w:rsidR="006310F1">
              <w:rPr>
                <w:rFonts w:asciiTheme="minorEastAsia" w:hAnsiTheme="minorEastAsia"/>
                <w:b/>
                <w:szCs w:val="21"/>
              </w:rPr>
              <w:t>Info</w:t>
            </w:r>
          </w:p>
          <w:p w14:paraId="44B12063" w14:textId="6F50E5B9" w:rsidR="00F2516B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Finance.Input.Cancel</w:t>
            </w:r>
          </w:p>
          <w:p w14:paraId="0D89EE9C" w14:textId="77777777" w:rsidR="001B4EB4" w:rsidRPr="006C4983" w:rsidRDefault="001B4EB4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</w:p>
          <w:p w14:paraId="34BFE4AA" w14:textId="77777777" w:rsidR="00F2516B" w:rsidRPr="006C4983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Finance.Input.Invalid</w:t>
            </w:r>
          </w:p>
        </w:tc>
        <w:tc>
          <w:tcPr>
            <w:tcW w:w="4964" w:type="dxa"/>
          </w:tcPr>
          <w:p w14:paraId="40B42A85" w14:textId="77777777" w:rsidR="00F2516B" w:rsidRDefault="00F2516B" w:rsidP="006C4983">
            <w:r>
              <w:rPr>
                <w:rFonts w:hint="eastAsia"/>
              </w:rPr>
              <w:t>系统应该允许财务人员在结算管理的时候输入</w:t>
            </w:r>
          </w:p>
          <w:p w14:paraId="641C3FDA" w14:textId="4FEEC108" w:rsidR="006310F1" w:rsidRDefault="006310F1" w:rsidP="006C4983">
            <w:r>
              <w:rPr>
                <w:rFonts w:hint="eastAsia"/>
              </w:rPr>
              <w:t>在财务人员输入结算信息时，系统应该记录</w:t>
            </w:r>
          </w:p>
          <w:p w14:paraId="21EC7A45" w14:textId="75C3B057" w:rsidR="00F2516B" w:rsidRPr="00F2516B" w:rsidRDefault="00F2516B" w:rsidP="006C4983">
            <w:r w:rsidRPr="00D068A2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财务人员</w:t>
            </w:r>
            <w:r w:rsidRPr="00D068A2">
              <w:rPr>
                <w:rFonts w:hint="eastAsia"/>
              </w:rPr>
              <w:t>取消操作</w:t>
            </w:r>
            <w:r w:rsidR="001B4EB4">
              <w:rPr>
                <w:rFonts w:hint="eastAsia"/>
              </w:rPr>
              <w:t>，然后关闭本次结算管理任务</w:t>
            </w:r>
          </w:p>
          <w:p w14:paraId="7964BABC" w14:textId="77777777" w:rsidR="00F2516B" w:rsidRPr="00D068A2" w:rsidRDefault="00F2516B" w:rsidP="006C4983">
            <w:pPr>
              <w:tabs>
                <w:tab w:val="left" w:pos="3255"/>
              </w:tabs>
            </w:pPr>
            <w:r>
              <w:rPr>
                <w:rFonts w:hint="eastAsia"/>
              </w:rPr>
              <w:t>在财务人员输入其他标识时，系统显示输入无效</w:t>
            </w:r>
          </w:p>
        </w:tc>
      </w:tr>
      <w:tr w:rsidR="00F2516B" w:rsidRPr="00D068A2" w14:paraId="55F50003" w14:textId="77777777" w:rsidTr="00153692">
        <w:tc>
          <w:tcPr>
            <w:tcW w:w="3835" w:type="dxa"/>
          </w:tcPr>
          <w:p w14:paraId="09780114" w14:textId="77777777" w:rsidR="00F2516B" w:rsidRPr="006C4983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 Add</w:t>
            </w:r>
          </w:p>
          <w:p w14:paraId="6536EC76" w14:textId="1F306817" w:rsidR="00F2516B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 xml:space="preserve">Finance.Add.Save </w:t>
            </w:r>
          </w:p>
          <w:p w14:paraId="28B99D22" w14:textId="774D7BF9" w:rsidR="006310F1" w:rsidRPr="006C4983" w:rsidRDefault="006310F1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>
              <w:rPr>
                <w:rFonts w:asciiTheme="minorEastAsia" w:eastAsiaTheme="minorEastAsia" w:hAnsiTheme="minorEastAsia" w:cstheme="minorBidi"/>
                <w:b/>
                <w:szCs w:val="21"/>
              </w:rPr>
              <w:t>Finance.Add.Invalid</w:t>
            </w:r>
          </w:p>
        </w:tc>
        <w:tc>
          <w:tcPr>
            <w:tcW w:w="4964" w:type="dxa"/>
          </w:tcPr>
          <w:p w14:paraId="73CDEBD4" w14:textId="71859DDD" w:rsidR="00F2516B" w:rsidRPr="00D068A2" w:rsidRDefault="00F2516B" w:rsidP="006C4983">
            <w:r w:rsidRPr="00D068A2">
              <w:t>系统</w:t>
            </w:r>
            <w:r w:rsidR="001B4EB4">
              <w:rPr>
                <w:rFonts w:hint="eastAsia"/>
              </w:rPr>
              <w:t>允许财务人员</w:t>
            </w:r>
            <w:r w:rsidR="006310F1">
              <w:rPr>
                <w:rFonts w:hint="eastAsia"/>
              </w:rPr>
              <w:t>执行添加结算信息操作</w:t>
            </w:r>
          </w:p>
          <w:p w14:paraId="180EB249" w14:textId="77777777" w:rsidR="00F2516B" w:rsidRDefault="00F2516B" w:rsidP="006C4983">
            <w:r w:rsidRPr="00D068A2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收款</w:t>
            </w:r>
            <w:r w:rsidRPr="00D068A2">
              <w:rPr>
                <w:rFonts w:hint="eastAsia"/>
              </w:rPr>
              <w:t>的信息</w:t>
            </w:r>
          </w:p>
          <w:p w14:paraId="66E76405" w14:textId="5BAE71B1" w:rsidR="006310F1" w:rsidRPr="00D068A2" w:rsidRDefault="006310F1" w:rsidP="006C4983">
            <w:r>
              <w:rPr>
                <w:rFonts w:hint="eastAsia"/>
              </w:rPr>
              <w:t>当财务人员输入其它无效输入时，系统提示输入无效</w:t>
            </w:r>
          </w:p>
        </w:tc>
      </w:tr>
      <w:tr w:rsidR="00F2516B" w:rsidRPr="00D068A2" w14:paraId="3935BA68" w14:textId="77777777" w:rsidTr="00153692">
        <w:tc>
          <w:tcPr>
            <w:tcW w:w="3835" w:type="dxa"/>
          </w:tcPr>
          <w:p w14:paraId="6F1BD813" w14:textId="37381A22" w:rsidR="00F2516B" w:rsidRPr="006C4983" w:rsidRDefault="00F2516B" w:rsidP="006C4983">
            <w:pPr>
              <w:rPr>
                <w:rFonts w:asciiTheme="minorEastAsia" w:eastAsiaTheme="minorEastAsia" w:hAnsiTheme="minorEastAsia" w:cstheme="minorBidi"/>
                <w:b/>
                <w:szCs w:val="21"/>
              </w:rPr>
            </w:pPr>
            <w:r w:rsidRPr="006C4983">
              <w:rPr>
                <w:rFonts w:asciiTheme="minorEastAsia" w:eastAsiaTheme="minorEastAsia" w:hAnsiTheme="minorEastAsia" w:cstheme="minorBidi"/>
                <w:b/>
                <w:szCs w:val="21"/>
              </w:rPr>
              <w:t>Finance.End</w:t>
            </w:r>
          </w:p>
        </w:tc>
        <w:tc>
          <w:tcPr>
            <w:tcW w:w="4964" w:type="dxa"/>
          </w:tcPr>
          <w:p w14:paraId="1A3D3562" w14:textId="41415E44" w:rsidR="00F2516B" w:rsidRPr="00D068A2" w:rsidRDefault="00F2516B" w:rsidP="00F2516B">
            <w:r>
              <w:rPr>
                <w:rFonts w:hint="eastAsia"/>
              </w:rPr>
              <w:t>系统应该允许财务人员请求结束结算管理任务</w:t>
            </w:r>
          </w:p>
        </w:tc>
      </w:tr>
    </w:tbl>
    <w:p w14:paraId="0B272CDE" w14:textId="77777777" w:rsidR="00C725C8" w:rsidRPr="00F2516B" w:rsidRDefault="00C725C8" w:rsidP="00C725C8"/>
    <w:p w14:paraId="1CD2699B" w14:textId="377C9A6B" w:rsidR="000626D7" w:rsidRDefault="00523B59" w:rsidP="00523B59">
      <w:pPr>
        <w:pStyle w:val="3"/>
        <w:numPr>
          <w:ilvl w:val="2"/>
          <w:numId w:val="6"/>
        </w:numPr>
      </w:pPr>
      <w:bookmarkStart w:id="34" w:name="_Toc432534271"/>
      <w:r w:rsidRPr="00523B59">
        <w:rPr>
          <w:rFonts w:hint="eastAsia"/>
        </w:rPr>
        <w:lastRenderedPageBreak/>
        <w:t>成本管理</w:t>
      </w:r>
      <w:bookmarkEnd w:id="34"/>
    </w:p>
    <w:p w14:paraId="325FFFCD" w14:textId="77777777" w:rsidR="00270E9B" w:rsidRDefault="00270E9B" w:rsidP="00270E9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65335FEB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在有资金流出时，一个经过验证的财务人员可以制定相应的付款单</w:t>
      </w:r>
    </w:p>
    <w:p w14:paraId="7EF3A969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优先级</w:t>
      </w:r>
      <w:r w:rsidRPr="006C4983">
        <w:rPr>
          <w:szCs w:val="20"/>
        </w:rPr>
        <w:t>=</w:t>
      </w:r>
      <w:r w:rsidRPr="006C4983">
        <w:rPr>
          <w:rFonts w:hint="eastAsia"/>
          <w:szCs w:val="20"/>
        </w:rPr>
        <w:t>高</w:t>
      </w:r>
    </w:p>
    <w:p w14:paraId="61346F65" w14:textId="77777777" w:rsidR="00270E9B" w:rsidRDefault="00270E9B" w:rsidP="00270E9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00CFE2E1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刺激：财务人员选择制定付款单</w:t>
      </w:r>
    </w:p>
    <w:p w14:paraId="423F8118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响应：系统显示付款单模板，等待输入</w:t>
      </w:r>
    </w:p>
    <w:p w14:paraId="194847C5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刺激：财务人员填写付款单</w:t>
      </w:r>
    </w:p>
    <w:p w14:paraId="04F60B8A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响应：系统同步显示输入信息</w:t>
      </w:r>
    </w:p>
    <w:p w14:paraId="6E255EBC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刺激：财务人员取消制定付款单</w:t>
      </w:r>
    </w:p>
    <w:p w14:paraId="2AB03594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响应：系统关闭制定付款单任务</w:t>
      </w:r>
    </w:p>
    <w:p w14:paraId="45043C2B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刺激：财务人员确认制定付款单</w:t>
      </w:r>
    </w:p>
    <w:p w14:paraId="4E850973" w14:textId="77777777" w:rsidR="00270E9B" w:rsidRPr="006C4983" w:rsidRDefault="00270E9B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响应：系统储存付款单，返回操作选择阶段</w:t>
      </w:r>
    </w:p>
    <w:p w14:paraId="6888B584" w14:textId="77777777" w:rsidR="00270E9B" w:rsidRDefault="00270E9B" w:rsidP="00270E9B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107"/>
      </w:tblGrid>
      <w:tr w:rsidR="00270E9B" w:rsidRPr="00270E9B" w14:paraId="6F35F962" w14:textId="77777777" w:rsidTr="00D422B3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FAA82B" w14:textId="39A582EA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.Input</w:t>
            </w:r>
          </w:p>
          <w:p w14:paraId="02125976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4FEA8A9" w14:textId="7DF54FAC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.Input.Cancel</w:t>
            </w:r>
          </w:p>
          <w:p w14:paraId="089915FF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3ED7D66" w14:textId="6948E7FC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.Input.Invalid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F0A0DF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系统应该允许财务人员在成本管理中进行键盘输入</w:t>
            </w:r>
          </w:p>
          <w:p w14:paraId="42587DBA" w14:textId="77777777" w:rsidR="00270E9B" w:rsidRPr="006C4983" w:rsidRDefault="00270E9B" w:rsidP="00D422B3">
            <w:pPr>
              <w:ind w:firstLineChars="100" w:firstLine="210"/>
              <w:rPr>
                <w:szCs w:val="20"/>
              </w:rPr>
            </w:pPr>
          </w:p>
          <w:p w14:paraId="57DC2601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szCs w:val="20"/>
              </w:rPr>
              <w:t>在财务人员输入取消命令时，系统允许财务人员取消输入</w:t>
            </w:r>
          </w:p>
          <w:p w14:paraId="33AAE19C" w14:textId="77777777" w:rsidR="00270E9B" w:rsidRPr="006C4983" w:rsidRDefault="00270E9B" w:rsidP="00D422B3">
            <w:pPr>
              <w:rPr>
                <w:szCs w:val="20"/>
              </w:rPr>
            </w:pPr>
          </w:p>
          <w:p w14:paraId="3D9DF111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szCs w:val="20"/>
              </w:rPr>
              <w:t>当财务人员输入其他标识时，系统显示输入无效</w:t>
            </w:r>
          </w:p>
        </w:tc>
      </w:tr>
      <w:tr w:rsidR="00270E9B" w:rsidRPr="00270E9B" w14:paraId="562F114D" w14:textId="77777777" w:rsidTr="00D422B3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D0723" w14:textId="2CAF34E5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.Start</w:t>
            </w:r>
          </w:p>
          <w:p w14:paraId="7CF777CB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CBB9BC9" w14:textId="442BFD83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.Confirm</w:t>
            </w:r>
          </w:p>
          <w:p w14:paraId="04543D5F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EC326B3" w14:textId="52D9F0FF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.Update</w:t>
            </w:r>
          </w:p>
          <w:p w14:paraId="0FB07BEB" w14:textId="2B6FFC5D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.Cancel.Return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08EA684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在财务人员请求制定付款单开始时，系统显示付款单的模板，等待输入</w:t>
            </w:r>
          </w:p>
          <w:p w14:paraId="7B96B5A5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在财务人员填写信息完成，并确认后，系统显示完整</w:t>
            </w:r>
            <w:r w:rsidRPr="006C4983">
              <w:rPr>
                <w:szCs w:val="20"/>
              </w:rPr>
              <w:t>的</w:t>
            </w:r>
            <w:r w:rsidRPr="006C4983">
              <w:rPr>
                <w:rFonts w:hint="eastAsia"/>
                <w:szCs w:val="20"/>
              </w:rPr>
              <w:t>付款单。</w:t>
            </w:r>
          </w:p>
          <w:p w14:paraId="5FC374C6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系统更新</w:t>
            </w:r>
            <w:r w:rsidRPr="006C4983">
              <w:rPr>
                <w:szCs w:val="20"/>
              </w:rPr>
              <w:t>存储付款单信息</w:t>
            </w:r>
          </w:p>
          <w:p w14:paraId="6863C2A5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在任一目录下，财务</w:t>
            </w:r>
            <w:r w:rsidRPr="006C4983">
              <w:rPr>
                <w:szCs w:val="20"/>
              </w:rPr>
              <w:t>人</w:t>
            </w:r>
            <w:r w:rsidRPr="006C4983">
              <w:rPr>
                <w:rFonts w:hint="eastAsia"/>
                <w:szCs w:val="20"/>
              </w:rPr>
              <w:t>员提出返回要求，系统跳回上一级目录，不保存当前目录</w:t>
            </w:r>
          </w:p>
        </w:tc>
      </w:tr>
      <w:tr w:rsidR="00270E9B" w:rsidRPr="00270E9B" w14:paraId="25C0DFC4" w14:textId="77777777" w:rsidTr="00D422B3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79D3F" w14:textId="503246F6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.Input</w:t>
            </w:r>
          </w:p>
          <w:p w14:paraId="2D1877C5" w14:textId="5A003137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.Input.Show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B77A0A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系统应该允许财务</w:t>
            </w:r>
            <w:r w:rsidRPr="006C4983">
              <w:rPr>
                <w:szCs w:val="20"/>
              </w:rPr>
              <w:t>人员</w:t>
            </w:r>
            <w:r w:rsidRPr="006C4983">
              <w:rPr>
                <w:rFonts w:hint="eastAsia"/>
                <w:szCs w:val="20"/>
              </w:rPr>
              <w:t>在成本</w:t>
            </w:r>
            <w:r w:rsidRPr="006C4983">
              <w:rPr>
                <w:szCs w:val="20"/>
              </w:rPr>
              <w:t>管理</w:t>
            </w:r>
            <w:r w:rsidRPr="006C4983">
              <w:rPr>
                <w:rFonts w:hint="eastAsia"/>
                <w:szCs w:val="20"/>
              </w:rPr>
              <w:t>任务中进行键盘输入</w:t>
            </w:r>
          </w:p>
          <w:p w14:paraId="7FD19151" w14:textId="19E5771D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财务人员</w:t>
            </w:r>
            <w:r w:rsidRPr="006C4983">
              <w:rPr>
                <w:szCs w:val="20"/>
              </w:rPr>
              <w:t>输入信息时，系统应该同步显示输入的信息，详见</w:t>
            </w:r>
            <w:r w:rsidR="00E82CF2" w:rsidRPr="00E82CF2">
              <w:rPr>
                <w:szCs w:val="20"/>
              </w:rPr>
              <w:t>Payment</w:t>
            </w:r>
            <w:r w:rsidRPr="006C4983">
              <w:rPr>
                <w:szCs w:val="20"/>
              </w:rPr>
              <w:t>.View.Show</w:t>
            </w:r>
          </w:p>
        </w:tc>
      </w:tr>
      <w:tr w:rsidR="00270E9B" w:rsidRPr="00270E9B" w14:paraId="3FD2F887" w14:textId="77777777" w:rsidTr="00D422B3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5281C" w14:textId="75FB124F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.View</w:t>
            </w:r>
          </w:p>
          <w:p w14:paraId="24F0A612" w14:textId="53387CCE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.View.Show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1FC998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</w:t>
            </w:r>
            <w:r w:rsidRPr="006C4983">
              <w:rPr>
                <w:szCs w:val="20"/>
              </w:rPr>
              <w:t>应该允许</w:t>
            </w:r>
            <w:r w:rsidRPr="006C4983">
              <w:rPr>
                <w:rFonts w:hint="eastAsia"/>
                <w:szCs w:val="20"/>
              </w:rPr>
              <w:t>财务人员</w:t>
            </w:r>
            <w:r w:rsidRPr="006C4983">
              <w:rPr>
                <w:szCs w:val="20"/>
              </w:rPr>
              <w:t>查看付款单信息</w:t>
            </w:r>
          </w:p>
          <w:p w14:paraId="4185A9E1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</w:t>
            </w:r>
            <w:r w:rsidRPr="006C4983">
              <w:rPr>
                <w:szCs w:val="20"/>
              </w:rPr>
              <w:t>显示付款信息</w:t>
            </w:r>
          </w:p>
        </w:tc>
      </w:tr>
      <w:tr w:rsidR="00270E9B" w:rsidRPr="00270E9B" w14:paraId="74300182" w14:textId="77777777" w:rsidTr="00D422B3"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51A14" w14:textId="4C50031E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.Check.Date.Valid</w:t>
            </w:r>
          </w:p>
          <w:p w14:paraId="42162C3C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7ABD1C3" w14:textId="18378343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.Check.Date.Invalid</w:t>
            </w:r>
          </w:p>
          <w:p w14:paraId="459B091F" w14:textId="3D6606DB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.Check.Amount.Valid</w:t>
            </w:r>
          </w:p>
          <w:p w14:paraId="67B9B796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AC4E0B7" w14:textId="63C9C74A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lastRenderedPageBreak/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.Check.Amount.Invalid</w:t>
            </w:r>
          </w:p>
          <w:p w14:paraId="4DEDA38C" w14:textId="1BB3ECA2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.Check.Month.Valid</w:t>
            </w:r>
          </w:p>
          <w:p w14:paraId="30A80E3F" w14:textId="77777777" w:rsidR="00270E9B" w:rsidRPr="006C4983" w:rsidRDefault="00270E9B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A375F4E" w14:textId="52FBC47B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.Check.Month.Invalid</w:t>
            </w:r>
          </w:p>
          <w:p w14:paraId="794FF3B2" w14:textId="53E12552" w:rsidR="00270E9B" w:rsidRPr="006C4983" w:rsidRDefault="00E82CF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Payment</w:t>
            </w:r>
            <w:r w:rsidR="00270E9B" w:rsidRPr="006C4983">
              <w:rPr>
                <w:rFonts w:asciiTheme="minorEastAsia" w:hAnsiTheme="minorEastAsia"/>
                <w:b/>
                <w:szCs w:val="21"/>
              </w:rPr>
              <w:t>.end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4F4FE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lastRenderedPageBreak/>
              <w:t>在财务人员输入付款日期时：</w:t>
            </w:r>
            <w:r w:rsidRPr="006C4983">
              <w:rPr>
                <w:szCs w:val="20"/>
              </w:rPr>
              <w:t>yyyy-mm-dd,</w:t>
            </w:r>
            <w:r w:rsidRPr="006C4983">
              <w:rPr>
                <w:rFonts w:hint="eastAsia"/>
                <w:szCs w:val="20"/>
              </w:rPr>
              <w:t>系统显示输入的付款日期</w:t>
            </w:r>
          </w:p>
          <w:p w14:paraId="6F777B87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在财务人员输入其他内容时，系统提示输入无效</w:t>
            </w:r>
          </w:p>
          <w:p w14:paraId="55CAE047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</w:t>
            </w:r>
            <w:r w:rsidRPr="006C4983">
              <w:rPr>
                <w:szCs w:val="20"/>
              </w:rPr>
              <w:t>人员输入费用信息时：大于等于</w:t>
            </w:r>
            <w:r w:rsidRPr="006C4983">
              <w:rPr>
                <w:szCs w:val="20"/>
              </w:rPr>
              <w:t>0</w:t>
            </w:r>
            <w:r w:rsidRPr="006C4983">
              <w:rPr>
                <w:rFonts w:hint="eastAsia"/>
                <w:szCs w:val="20"/>
              </w:rPr>
              <w:t>的</w:t>
            </w:r>
            <w:r w:rsidRPr="006C4983">
              <w:rPr>
                <w:szCs w:val="20"/>
              </w:rPr>
              <w:t>数，系统显示输入的费用</w:t>
            </w:r>
          </w:p>
          <w:p w14:paraId="630AF5E8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lastRenderedPageBreak/>
              <w:t>在财务人员输入其他内容时，系统提示输入无效</w:t>
            </w:r>
          </w:p>
          <w:p w14:paraId="3688B79F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在财务人员输入月份信息时：大于等于</w:t>
            </w:r>
            <w:r w:rsidRPr="006C4983">
              <w:rPr>
                <w:szCs w:val="20"/>
              </w:rPr>
              <w:t>0</w:t>
            </w:r>
            <w:r w:rsidRPr="006C4983">
              <w:rPr>
                <w:rFonts w:hint="eastAsia"/>
                <w:szCs w:val="20"/>
              </w:rPr>
              <w:t>并且</w:t>
            </w:r>
            <w:r w:rsidRPr="006C4983">
              <w:rPr>
                <w:szCs w:val="20"/>
              </w:rPr>
              <w:t>小</w:t>
            </w:r>
            <w:r w:rsidRPr="006C4983">
              <w:rPr>
                <w:rFonts w:hint="eastAsia"/>
                <w:szCs w:val="20"/>
              </w:rPr>
              <w:t>于</w:t>
            </w:r>
            <w:r w:rsidRPr="006C4983">
              <w:rPr>
                <w:szCs w:val="20"/>
              </w:rPr>
              <w:t>等于</w:t>
            </w:r>
            <w:r w:rsidRPr="006C4983">
              <w:rPr>
                <w:szCs w:val="20"/>
              </w:rPr>
              <w:t>12</w:t>
            </w:r>
            <w:r w:rsidRPr="006C4983">
              <w:rPr>
                <w:rFonts w:hint="eastAsia"/>
                <w:szCs w:val="20"/>
              </w:rPr>
              <w:t>的整数，系统显示输入的月份</w:t>
            </w:r>
          </w:p>
          <w:p w14:paraId="35F92FA5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在财务人员输入其他内容时，系统提示输入无效</w:t>
            </w:r>
          </w:p>
          <w:p w14:paraId="33A5A176" w14:textId="77777777" w:rsidR="00270E9B" w:rsidRPr="006C4983" w:rsidRDefault="00270E9B" w:rsidP="00D422B3">
            <w:pPr>
              <w:rPr>
                <w:szCs w:val="20"/>
              </w:rPr>
            </w:pPr>
            <w:r w:rsidRPr="006C4983">
              <w:rPr>
                <w:rFonts w:hint="eastAsia"/>
                <w:szCs w:val="20"/>
              </w:rPr>
              <w:t>系统应该允许财务人员结束成本管理</w:t>
            </w:r>
          </w:p>
        </w:tc>
      </w:tr>
    </w:tbl>
    <w:p w14:paraId="423CD263" w14:textId="77777777" w:rsidR="00270E9B" w:rsidRPr="006C4983" w:rsidRDefault="00270E9B" w:rsidP="006C4983">
      <w:pPr>
        <w:rPr>
          <w:szCs w:val="20"/>
        </w:rPr>
      </w:pPr>
    </w:p>
    <w:p w14:paraId="4F2A29DD" w14:textId="6B3138F5" w:rsidR="00523B59" w:rsidRDefault="00523B59" w:rsidP="00523B59">
      <w:pPr>
        <w:pStyle w:val="3"/>
        <w:numPr>
          <w:ilvl w:val="2"/>
          <w:numId w:val="6"/>
        </w:numPr>
      </w:pPr>
      <w:bookmarkStart w:id="35" w:name="_Toc432534272"/>
      <w:r w:rsidRPr="00523B59">
        <w:rPr>
          <w:rFonts w:hint="eastAsia"/>
        </w:rPr>
        <w:t>期初建帐</w:t>
      </w:r>
      <w:bookmarkEnd w:id="35"/>
    </w:p>
    <w:p w14:paraId="2556B57C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5FC1B85C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>
        <w:rPr>
          <w:rFonts w:asciiTheme="minorEastAsia" w:hAnsiTheme="minorEastAsia"/>
          <w:szCs w:val="21"/>
        </w:rPr>
        <w:t>机构的一套账使用期满了一年，一个经过验证的财务人员开始进行期初建账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完成一套账</w:t>
      </w:r>
    </w:p>
    <w:p w14:paraId="25CA9CFB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的初始化，包括</w:t>
      </w:r>
      <w:r w:rsidRPr="00D278DA">
        <w:rPr>
          <w:rFonts w:asciiTheme="minorEastAsia" w:hAnsiTheme="minorEastAsia" w:hint="eastAsia"/>
          <w:szCs w:val="21"/>
        </w:rPr>
        <w:t>机构、人员、车辆、库存、</w:t>
      </w:r>
      <w:r w:rsidRPr="00D278DA">
        <w:rPr>
          <w:rFonts w:asciiTheme="minorEastAsia" w:hAnsiTheme="minorEastAsia" w:hint="eastAsia"/>
          <w:szCs w:val="21"/>
        </w:rPr>
        <w:t xml:space="preserve"> </w:t>
      </w:r>
      <w:r w:rsidRPr="00D278DA">
        <w:rPr>
          <w:rFonts w:asciiTheme="minorEastAsia" w:hAnsiTheme="minorEastAsia" w:hint="eastAsia"/>
          <w:szCs w:val="21"/>
        </w:rPr>
        <w:t>银行账户名称、银行账户余额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填写。</w:t>
      </w:r>
    </w:p>
    <w:p w14:paraId="68F510D0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优先级</w:t>
      </w:r>
      <w:r>
        <w:rPr>
          <w:rFonts w:asciiTheme="minorEastAsia" w:hAnsiTheme="minorEastAsia"/>
          <w:szCs w:val="21"/>
        </w:rPr>
        <w:t>=</w:t>
      </w:r>
      <w:r>
        <w:rPr>
          <w:rFonts w:asciiTheme="minorEastAsia" w:hAnsiTheme="minorEastAsia"/>
          <w:szCs w:val="21"/>
        </w:rPr>
        <w:t>高</w:t>
      </w:r>
    </w:p>
    <w:p w14:paraId="5D41B9A5" w14:textId="77777777" w:rsidR="00B35084" w:rsidRDefault="00B35084" w:rsidP="00B35084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4EE56AB9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：财务人员请求进行期初建账。</w:t>
      </w:r>
    </w:p>
    <w:p w14:paraId="523C2920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：系统显示新一套账的待填选项，包括</w:t>
      </w:r>
      <w:r w:rsidRPr="00D278DA">
        <w:rPr>
          <w:rFonts w:asciiTheme="minorEastAsia" w:hAnsiTheme="minorEastAsia" w:hint="eastAsia"/>
          <w:szCs w:val="21"/>
        </w:rPr>
        <w:t>机构、人员、车辆、库存、</w:t>
      </w:r>
      <w:r w:rsidRPr="00D278DA">
        <w:rPr>
          <w:rFonts w:asciiTheme="minorEastAsia" w:hAnsiTheme="minorEastAsia" w:hint="eastAsia"/>
          <w:szCs w:val="21"/>
        </w:rPr>
        <w:t xml:space="preserve"> </w:t>
      </w:r>
      <w:r w:rsidRPr="00D278DA">
        <w:rPr>
          <w:rFonts w:asciiTheme="minorEastAsia" w:hAnsiTheme="minorEastAsia" w:hint="eastAsia"/>
          <w:szCs w:val="21"/>
        </w:rPr>
        <w:t>银行账户名称、银</w:t>
      </w:r>
    </w:p>
    <w:p w14:paraId="69029C5F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行余额</w:t>
      </w:r>
      <w:r>
        <w:rPr>
          <w:rFonts w:asciiTheme="minorEastAsia" w:hAnsiTheme="minorEastAsia"/>
          <w:szCs w:val="21"/>
        </w:rPr>
        <w:t>。</w:t>
      </w:r>
    </w:p>
    <w:p w14:paraId="2435C9FF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财务人员</w:t>
      </w:r>
      <w:r>
        <w:rPr>
          <w:rFonts w:asciiTheme="minorEastAsia" w:hAnsiTheme="minorEastAsia"/>
          <w:szCs w:val="21"/>
        </w:rPr>
        <w:t>输入相关信息</w:t>
      </w:r>
      <w:r>
        <w:rPr>
          <w:rFonts w:asciiTheme="minorEastAsia" w:hAnsiTheme="minorEastAsia" w:hint="eastAsia"/>
          <w:szCs w:val="21"/>
        </w:rPr>
        <w:t>。</w:t>
      </w:r>
    </w:p>
    <w:p w14:paraId="3E92FB2D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：系统记录并显示相关信息。</w:t>
      </w:r>
    </w:p>
    <w:p w14:paraId="27BAC863" w14:textId="77777777" w:rsidR="00B35084" w:rsidRPr="00FF052B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 w:rsidRPr="00FF052B">
        <w:rPr>
          <w:rFonts w:asciiTheme="minorEastAsia" w:hAnsiTheme="minorEastAsia" w:hint="eastAsia"/>
          <w:szCs w:val="21"/>
        </w:rPr>
        <w:t>刺激：</w:t>
      </w:r>
      <w:r>
        <w:rPr>
          <w:rFonts w:asciiTheme="minorEastAsia" w:hAnsiTheme="minorEastAsia" w:hint="eastAsia"/>
          <w:szCs w:val="21"/>
        </w:rPr>
        <w:t>财务人员</w:t>
      </w:r>
      <w:r w:rsidRPr="00FF052B">
        <w:rPr>
          <w:rFonts w:asciiTheme="minorEastAsia" w:hAnsiTheme="minorEastAsia" w:hint="eastAsia"/>
          <w:szCs w:val="21"/>
        </w:rPr>
        <w:t>取消</w:t>
      </w:r>
      <w:r>
        <w:rPr>
          <w:rFonts w:asciiTheme="minorEastAsia" w:hAnsiTheme="minorEastAsia" w:hint="eastAsia"/>
          <w:szCs w:val="21"/>
        </w:rPr>
        <w:t>期初建账</w:t>
      </w:r>
      <w:r w:rsidRPr="00FF052B">
        <w:rPr>
          <w:rFonts w:asciiTheme="minorEastAsia" w:hAnsiTheme="minorEastAsia" w:hint="eastAsia"/>
          <w:szCs w:val="21"/>
        </w:rPr>
        <w:t>任务。</w:t>
      </w:r>
    </w:p>
    <w:p w14:paraId="43A64C0A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 w:rsidRPr="00FF052B">
        <w:rPr>
          <w:rFonts w:asciiTheme="minorEastAsia" w:hAnsiTheme="minorEastAsia" w:hint="eastAsia"/>
          <w:szCs w:val="21"/>
        </w:rPr>
        <w:t>响应：系统关闭收款</w:t>
      </w:r>
      <w:r>
        <w:rPr>
          <w:rFonts w:asciiTheme="minorEastAsia" w:hAnsiTheme="minorEastAsia" w:hint="eastAsia"/>
          <w:szCs w:val="21"/>
        </w:rPr>
        <w:t>期初建账</w:t>
      </w:r>
      <w:r w:rsidRPr="00FF052B">
        <w:rPr>
          <w:rFonts w:asciiTheme="minorEastAsia" w:hAnsiTheme="minorEastAsia" w:hint="eastAsia"/>
          <w:szCs w:val="21"/>
        </w:rPr>
        <w:t>任务</w:t>
      </w:r>
    </w:p>
    <w:p w14:paraId="5DBFFFCF" w14:textId="77777777" w:rsidR="00B35084" w:rsidRDefault="00B35084" w:rsidP="00B35084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刺激</w:t>
      </w:r>
      <w:r>
        <w:rPr>
          <w:rFonts w:asciiTheme="minorEastAsia" w:hAnsiTheme="minorEastAsia"/>
          <w:szCs w:val="21"/>
        </w:rPr>
        <w:t>：财务人员确认新一套账输入信息无误。</w:t>
      </w:r>
    </w:p>
    <w:p w14:paraId="4A7ACF29" w14:textId="6891CAF1" w:rsidR="00B35084" w:rsidRPr="006C4983" w:rsidRDefault="00B35084" w:rsidP="006C4983">
      <w:pPr>
        <w:ind w:left="3045" w:hangingChars="1450" w:hanging="30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响应</w:t>
      </w:r>
      <w:r>
        <w:rPr>
          <w:rFonts w:asciiTheme="minorEastAsia" w:hAnsiTheme="minorEastAsia"/>
          <w:szCs w:val="21"/>
        </w:rPr>
        <w:t>：系统存储新一套账的信息。</w:t>
      </w:r>
    </w:p>
    <w:p w14:paraId="646A3C72" w14:textId="77777777" w:rsidR="00B35084" w:rsidRDefault="00B35084" w:rsidP="00B35084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41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5045"/>
      </w:tblGrid>
      <w:tr w:rsidR="00B35084" w:rsidRPr="00B35084" w14:paraId="0C506C4C" w14:textId="77777777" w:rsidTr="002373E7">
        <w:tc>
          <w:tcPr>
            <w:tcW w:w="3266" w:type="dxa"/>
          </w:tcPr>
          <w:p w14:paraId="62FC6FA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Initial.Input</w:t>
            </w:r>
          </w:p>
          <w:p w14:paraId="09555D0D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ADF7259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Initial.Input.Invalid</w:t>
            </w:r>
          </w:p>
          <w:p w14:paraId="593283C4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Initial.Input.Cancel</w:t>
            </w:r>
          </w:p>
        </w:tc>
        <w:tc>
          <w:tcPr>
            <w:tcW w:w="5045" w:type="dxa"/>
          </w:tcPr>
          <w:p w14:paraId="01F5E25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应该允许财务人员在期初建账任务中</w:t>
            </w:r>
            <w:r w:rsidRPr="00B35084">
              <w:rPr>
                <w:rFonts w:ascii="宋体" w:hAnsi="宋体" w:hint="eastAsia"/>
                <w:szCs w:val="21"/>
              </w:rPr>
              <w:t>进行</w:t>
            </w:r>
            <w:r w:rsidRPr="00B35084">
              <w:rPr>
                <w:rFonts w:ascii="宋体" w:hAnsi="宋体"/>
                <w:szCs w:val="21"/>
              </w:rPr>
              <w:t>键盘输入</w:t>
            </w:r>
          </w:p>
          <w:p w14:paraId="50F8681D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在财务人员输入其他标识时，系统显示输入无效</w:t>
            </w:r>
          </w:p>
          <w:p w14:paraId="64BEF1D5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在财务人员输入取消命令时，系统关闭当前任务</w:t>
            </w:r>
          </w:p>
        </w:tc>
      </w:tr>
      <w:tr w:rsidR="00B35084" w:rsidRPr="00B35084" w14:paraId="452C264A" w14:textId="77777777" w:rsidTr="002373E7">
        <w:tc>
          <w:tcPr>
            <w:tcW w:w="3266" w:type="dxa"/>
          </w:tcPr>
          <w:p w14:paraId="04575304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Initial.View</w:t>
            </w:r>
          </w:p>
          <w:p w14:paraId="251864CC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Initial.View.Show</w:t>
            </w:r>
          </w:p>
        </w:tc>
        <w:tc>
          <w:tcPr>
            <w:tcW w:w="5045" w:type="dxa"/>
          </w:tcPr>
          <w:p w14:paraId="33DF9D42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应该允许财务人员查看账的信息</w:t>
            </w:r>
          </w:p>
          <w:p w14:paraId="24A0BAD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显示账的信息</w:t>
            </w:r>
          </w:p>
        </w:tc>
      </w:tr>
      <w:tr w:rsidR="00B35084" w:rsidRPr="00B35084" w14:paraId="37D9F1C3" w14:textId="77777777" w:rsidTr="002373E7">
        <w:tc>
          <w:tcPr>
            <w:tcW w:w="3266" w:type="dxa"/>
          </w:tcPr>
          <w:p w14:paraId="49C5C577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Initial.Check.Vehicle.Valid</w:t>
            </w:r>
          </w:p>
          <w:p w14:paraId="4335453D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DAE1B49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B59AF76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Initial.Check.Vehicle.Invalid</w:t>
            </w:r>
          </w:p>
          <w:p w14:paraId="4AAD2A18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Initial.Check.Stock.Valid</w:t>
            </w:r>
          </w:p>
          <w:p w14:paraId="7034A798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F0E59FF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Initial.Check.Stock.Invalid</w:t>
            </w:r>
          </w:p>
          <w:p w14:paraId="549F5524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Initial.Check.Amount.Valid</w:t>
            </w:r>
          </w:p>
          <w:p w14:paraId="7F92272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24F61F8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Initial.Check.Amount.Invalid</w:t>
            </w:r>
          </w:p>
        </w:tc>
        <w:tc>
          <w:tcPr>
            <w:tcW w:w="5045" w:type="dxa"/>
          </w:tcPr>
          <w:p w14:paraId="11233ADC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lastRenderedPageBreak/>
              <w:t>在</w:t>
            </w:r>
            <w:r w:rsidRPr="00B35084">
              <w:rPr>
                <w:rFonts w:ascii="宋体" w:hAnsi="宋体"/>
                <w:szCs w:val="21"/>
              </w:rPr>
              <w:t>财务</w:t>
            </w:r>
            <w:r w:rsidRPr="00B35084">
              <w:rPr>
                <w:rFonts w:ascii="宋体" w:hAnsi="宋体" w:hint="eastAsia"/>
                <w:szCs w:val="21"/>
              </w:rPr>
              <w:t>人员输入</w:t>
            </w:r>
            <w:r w:rsidRPr="00B35084">
              <w:rPr>
                <w:rFonts w:ascii="宋体" w:hAnsi="宋体"/>
                <w:szCs w:val="21"/>
              </w:rPr>
              <w:t>车辆</w:t>
            </w:r>
            <w:r w:rsidRPr="00B35084">
              <w:rPr>
                <w:rFonts w:ascii="宋体" w:hAnsi="宋体" w:hint="eastAsia"/>
                <w:szCs w:val="21"/>
              </w:rPr>
              <w:t>信息</w:t>
            </w:r>
            <w:r w:rsidRPr="00B35084">
              <w:rPr>
                <w:rFonts w:ascii="宋体" w:hAnsi="宋体"/>
                <w:szCs w:val="21"/>
              </w:rPr>
              <w:t>时，参考Vehicle.Check.Date.Valid,Vehicle.Check.Time.Valid,Vehicle.Check.Number.Valid</w:t>
            </w:r>
          </w:p>
          <w:p w14:paraId="0F95B6BB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财务人员输入其他信息</w:t>
            </w:r>
            <w:r w:rsidRPr="00B35084">
              <w:rPr>
                <w:rFonts w:ascii="宋体" w:hAnsi="宋体" w:hint="eastAsia"/>
                <w:szCs w:val="21"/>
              </w:rPr>
              <w:t>时</w:t>
            </w:r>
            <w:r w:rsidRPr="00B35084">
              <w:rPr>
                <w:rFonts w:ascii="宋体" w:hAnsi="宋体"/>
                <w:szCs w:val="21"/>
              </w:rPr>
              <w:t>，系统提示输入无效</w:t>
            </w:r>
          </w:p>
          <w:p w14:paraId="7D8FEF3C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财务人员输入库存时</w:t>
            </w:r>
            <w:r w:rsidRPr="00B35084">
              <w:rPr>
                <w:rFonts w:ascii="宋体" w:hAnsi="宋体" w:hint="eastAsia"/>
                <w:szCs w:val="21"/>
              </w:rPr>
              <w:t>：</w:t>
            </w:r>
            <w:r w:rsidRPr="00B35084">
              <w:rPr>
                <w:rFonts w:ascii="宋体" w:hAnsi="宋体"/>
                <w:szCs w:val="21"/>
              </w:rPr>
              <w:t>大于等于</w:t>
            </w:r>
            <w:r w:rsidRPr="00B35084">
              <w:rPr>
                <w:rFonts w:ascii="宋体" w:hAnsi="宋体" w:hint="eastAsia"/>
                <w:szCs w:val="21"/>
              </w:rPr>
              <w:t>0的</w:t>
            </w:r>
            <w:r w:rsidRPr="00B35084">
              <w:rPr>
                <w:rFonts w:ascii="宋体" w:hAnsi="宋体"/>
                <w:szCs w:val="21"/>
              </w:rPr>
              <w:t>正整数，系统显示输入的库存信息</w:t>
            </w:r>
          </w:p>
          <w:p w14:paraId="15D9BFB2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lastRenderedPageBreak/>
              <w:t>在财务人员输入其他信息时，系统提示输入无效</w:t>
            </w:r>
          </w:p>
          <w:p w14:paraId="5D9BBC8B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财务人员输入账户余额</w:t>
            </w:r>
            <w:r w:rsidRPr="00B35084">
              <w:rPr>
                <w:rFonts w:ascii="宋体" w:hAnsi="宋体" w:hint="eastAsia"/>
                <w:szCs w:val="21"/>
              </w:rPr>
              <w:t>时：</w:t>
            </w:r>
            <w:r w:rsidRPr="00B35084">
              <w:rPr>
                <w:rFonts w:ascii="宋体" w:hAnsi="宋体"/>
                <w:szCs w:val="21"/>
              </w:rPr>
              <w:t>大于等于</w:t>
            </w:r>
            <w:r w:rsidRPr="00B35084">
              <w:rPr>
                <w:rFonts w:ascii="宋体" w:hAnsi="宋体" w:hint="eastAsia"/>
                <w:szCs w:val="21"/>
              </w:rPr>
              <w:t>0的</w:t>
            </w:r>
            <w:r w:rsidRPr="00B35084">
              <w:rPr>
                <w:rFonts w:ascii="宋体" w:hAnsi="宋体"/>
                <w:szCs w:val="21"/>
              </w:rPr>
              <w:t>数，系统显示输入的</w:t>
            </w:r>
            <w:r w:rsidRPr="00B35084">
              <w:rPr>
                <w:rFonts w:ascii="宋体" w:hAnsi="宋体" w:hint="eastAsia"/>
                <w:szCs w:val="21"/>
              </w:rPr>
              <w:t>账户</w:t>
            </w:r>
            <w:r w:rsidRPr="00B35084">
              <w:rPr>
                <w:rFonts w:ascii="宋体" w:hAnsi="宋体"/>
                <w:szCs w:val="21"/>
              </w:rPr>
              <w:t>余额</w:t>
            </w:r>
          </w:p>
          <w:p w14:paraId="3A9D1922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在财务人员输入其他信息时，系统提示输入无效</w:t>
            </w:r>
          </w:p>
        </w:tc>
      </w:tr>
      <w:tr w:rsidR="00B35084" w:rsidRPr="00B35084" w14:paraId="4D2F0D91" w14:textId="77777777" w:rsidTr="002373E7">
        <w:tc>
          <w:tcPr>
            <w:tcW w:w="3266" w:type="dxa"/>
          </w:tcPr>
          <w:p w14:paraId="3F1C9976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Initial.Confirm</w:t>
            </w:r>
          </w:p>
        </w:tc>
        <w:tc>
          <w:tcPr>
            <w:tcW w:w="5045" w:type="dxa"/>
          </w:tcPr>
          <w:p w14:paraId="4738129E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财务人员</w:t>
            </w:r>
            <w:r w:rsidRPr="00B35084">
              <w:rPr>
                <w:rFonts w:ascii="宋体" w:hAnsi="宋体" w:hint="eastAsia"/>
                <w:szCs w:val="21"/>
              </w:rPr>
              <w:t>确认新账信息输入完毕时，系统显示完整的新账信息</w:t>
            </w:r>
          </w:p>
        </w:tc>
      </w:tr>
      <w:tr w:rsidR="00B35084" w:rsidRPr="00B35084" w14:paraId="0D3BDFDC" w14:textId="77777777" w:rsidTr="002373E7">
        <w:tc>
          <w:tcPr>
            <w:tcW w:w="3266" w:type="dxa"/>
          </w:tcPr>
          <w:p w14:paraId="2128492C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Initial.Save</w:t>
            </w:r>
          </w:p>
        </w:tc>
        <w:tc>
          <w:tcPr>
            <w:tcW w:w="5045" w:type="dxa"/>
          </w:tcPr>
          <w:p w14:paraId="218BDA21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</w:t>
            </w:r>
            <w:r w:rsidRPr="00B35084">
              <w:rPr>
                <w:rFonts w:ascii="宋体" w:hAnsi="宋体"/>
                <w:szCs w:val="21"/>
              </w:rPr>
              <w:t>财务人员确认新账信息后，系统</w:t>
            </w:r>
            <w:r w:rsidRPr="00B35084">
              <w:rPr>
                <w:rFonts w:ascii="宋体" w:hAnsi="宋体" w:hint="eastAsia"/>
                <w:szCs w:val="21"/>
              </w:rPr>
              <w:t>单独</w:t>
            </w:r>
            <w:r w:rsidRPr="00B35084">
              <w:rPr>
                <w:rFonts w:ascii="宋体" w:hAnsi="宋体"/>
                <w:szCs w:val="21"/>
              </w:rPr>
              <w:t>存储新账信息</w:t>
            </w:r>
          </w:p>
        </w:tc>
      </w:tr>
      <w:tr w:rsidR="00B35084" w:rsidRPr="00B35084" w14:paraId="33A5B40A" w14:textId="77777777" w:rsidTr="002373E7">
        <w:tc>
          <w:tcPr>
            <w:tcW w:w="3266" w:type="dxa"/>
          </w:tcPr>
          <w:p w14:paraId="4D07B36B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Initial.Cancel</w:t>
            </w:r>
          </w:p>
          <w:p w14:paraId="3B7AE810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5257FA2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Initial.Cancel.Return</w:t>
            </w:r>
          </w:p>
        </w:tc>
        <w:tc>
          <w:tcPr>
            <w:tcW w:w="5045" w:type="dxa"/>
          </w:tcPr>
          <w:p w14:paraId="3A9E512E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系统应该允许财务人员取消当前操作</w:t>
            </w:r>
          </w:p>
          <w:p w14:paraId="669D17C4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在任一目录下，财务人员提出返回要求，系统跳回上一级目录，不保存当前目录</w:t>
            </w:r>
          </w:p>
        </w:tc>
      </w:tr>
      <w:tr w:rsidR="00B35084" w:rsidRPr="00B35084" w14:paraId="3D6C7E66" w14:textId="77777777" w:rsidTr="002373E7">
        <w:tc>
          <w:tcPr>
            <w:tcW w:w="3266" w:type="dxa"/>
          </w:tcPr>
          <w:p w14:paraId="76F8A471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Initial.Update</w:t>
            </w:r>
          </w:p>
        </w:tc>
        <w:tc>
          <w:tcPr>
            <w:tcW w:w="5045" w:type="dxa"/>
          </w:tcPr>
          <w:p w14:paraId="3BC987D3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</w:t>
            </w:r>
            <w:r w:rsidRPr="00B35084">
              <w:rPr>
                <w:rFonts w:ascii="宋体" w:hAnsi="宋体"/>
                <w:szCs w:val="21"/>
              </w:rPr>
              <w:t>更新新账信息</w:t>
            </w:r>
          </w:p>
        </w:tc>
      </w:tr>
      <w:tr w:rsidR="00B35084" w:rsidRPr="00B35084" w14:paraId="389AEF46" w14:textId="77777777" w:rsidTr="002373E7">
        <w:tc>
          <w:tcPr>
            <w:tcW w:w="3266" w:type="dxa"/>
          </w:tcPr>
          <w:p w14:paraId="0639D33E" w14:textId="77777777" w:rsidR="00B35084" w:rsidRPr="006C4983" w:rsidRDefault="00B35084" w:rsidP="00B3508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Initial.End</w:t>
            </w:r>
          </w:p>
        </w:tc>
        <w:tc>
          <w:tcPr>
            <w:tcW w:w="5045" w:type="dxa"/>
          </w:tcPr>
          <w:p w14:paraId="7369B03C" w14:textId="77777777" w:rsidR="00B35084" w:rsidRPr="00B35084" w:rsidRDefault="00B35084" w:rsidP="00B35084">
            <w:pPr>
              <w:rPr>
                <w:rFonts w:ascii="宋体" w:hAnsi="宋体"/>
                <w:szCs w:val="21"/>
              </w:rPr>
            </w:pPr>
            <w:r w:rsidRPr="00B35084">
              <w:rPr>
                <w:rFonts w:ascii="宋体" w:hAnsi="宋体" w:hint="eastAsia"/>
                <w:szCs w:val="21"/>
              </w:rPr>
              <w:t>系统应该允许财务人员要求结束车辆信息管理任务</w:t>
            </w:r>
          </w:p>
        </w:tc>
      </w:tr>
    </w:tbl>
    <w:p w14:paraId="5A630F81" w14:textId="77777777" w:rsidR="00B35084" w:rsidRPr="00B35084" w:rsidRDefault="00B35084" w:rsidP="006C4983"/>
    <w:p w14:paraId="1F94D2DC" w14:textId="77777777" w:rsidR="00523B59" w:rsidRDefault="00523B59" w:rsidP="00523B59">
      <w:pPr>
        <w:pStyle w:val="3"/>
        <w:numPr>
          <w:ilvl w:val="2"/>
          <w:numId w:val="6"/>
        </w:numPr>
      </w:pPr>
      <w:bookmarkStart w:id="36" w:name="_Toc432534273"/>
      <w:r w:rsidRPr="00523B59">
        <w:rPr>
          <w:rFonts w:hint="eastAsia"/>
        </w:rPr>
        <w:t>统计报表</w:t>
      </w:r>
      <w:bookmarkEnd w:id="36"/>
    </w:p>
    <w:p w14:paraId="2B6A1804" w14:textId="77777777" w:rsidR="006A016A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20281FFB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财务人员可以对所有收款单查看统计。</w:t>
      </w:r>
    </w:p>
    <w:p w14:paraId="3E5FA172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>优先级：高</w:t>
      </w:r>
    </w:p>
    <w:p w14:paraId="75C17444" w14:textId="77777777" w:rsidR="006A016A" w:rsidRDefault="006A016A" w:rsidP="006A016A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19965D7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财务人员提出查看经营情况的请求</w:t>
      </w:r>
    </w:p>
    <w:p w14:paraId="388BCB49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响应：系统要求选择按天或按营业厅查看</w:t>
      </w:r>
    </w:p>
    <w:p w14:paraId="6602866F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财务认为选择按天查看或按营业厅查看</w:t>
      </w:r>
    </w:p>
    <w:p w14:paraId="09EC4524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响应：系统根据天或营业厅显示符合要求的所有收款单信息</w:t>
      </w:r>
    </w:p>
    <w:p w14:paraId="4825305F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刺激：财务人员提出合计的请求</w:t>
      </w:r>
    </w:p>
    <w:p w14:paraId="55BD927D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响应：系统返回收款单的合计信息</w:t>
      </w:r>
    </w:p>
    <w:p w14:paraId="64A9A76A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刺激：财务人员提出查看成本收益表的请求</w:t>
      </w:r>
    </w:p>
    <w:p w14:paraId="5B887DD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响应：系统导出成本收益表</w:t>
      </w:r>
    </w:p>
    <w:p w14:paraId="1E4FEC35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财务人员提出</w:t>
      </w:r>
      <w:r w:rsidRPr="006A016A">
        <w:rPr>
          <w:rFonts w:hint="eastAsia"/>
          <w:szCs w:val="20"/>
        </w:rPr>
        <w:t>查看经营情况表的请求</w:t>
      </w:r>
    </w:p>
    <w:p w14:paraId="7B257DF3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响应：系统提示输入查看的时间段</w:t>
      </w:r>
    </w:p>
    <w:p w14:paraId="685DC52B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Pr="006A016A">
        <w:rPr>
          <w:szCs w:val="20"/>
        </w:rPr>
        <w:t>财务人员输入起始日期和结束日期</w:t>
      </w:r>
    </w:p>
    <w:p w14:paraId="7061E00E" w14:textId="77777777" w:rsidR="006A016A" w:rsidRPr="006A016A" w:rsidRDefault="006A016A" w:rsidP="006A016A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响应：系统导出经营情况表</w:t>
      </w:r>
    </w:p>
    <w:p w14:paraId="75DD6654" w14:textId="77777777" w:rsidR="006A016A" w:rsidRPr="006A016A" w:rsidRDefault="006A016A" w:rsidP="006A016A"/>
    <w:p w14:paraId="49AB9E6C" w14:textId="77777777" w:rsidR="006A016A" w:rsidRDefault="006A016A" w:rsidP="006A016A">
      <w:pPr>
        <w:pStyle w:val="4"/>
        <w:numPr>
          <w:ilvl w:val="3"/>
          <w:numId w:val="6"/>
        </w:numPr>
      </w:pPr>
      <w:r>
        <w:rPr>
          <w:rFonts w:hint="eastAsia"/>
        </w:rPr>
        <w:lastRenderedPageBreak/>
        <w:t>相关功能需求</w:t>
      </w: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6A016A" w:rsidRPr="00E7181F" w14:paraId="105D7694" w14:textId="77777777" w:rsidTr="00037F58">
        <w:trPr>
          <w:trHeight w:val="983"/>
        </w:trPr>
        <w:tc>
          <w:tcPr>
            <w:tcW w:w="3835" w:type="dxa"/>
          </w:tcPr>
          <w:p w14:paraId="57E98374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Statistic.Input</w:t>
            </w:r>
          </w:p>
          <w:p w14:paraId="3464DA66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Statistic.Input.TimeGet</w:t>
            </w:r>
          </w:p>
        </w:tc>
        <w:tc>
          <w:tcPr>
            <w:tcW w:w="4964" w:type="dxa"/>
          </w:tcPr>
          <w:p w14:paraId="1C1B4C0E" w14:textId="77777777" w:rsidR="006A016A" w:rsidRPr="00E7181F" w:rsidRDefault="006A016A" w:rsidP="00037F58">
            <w:pPr>
              <w:ind w:leftChars="100" w:left="210" w:firstLineChars="100" w:firstLine="210"/>
            </w:pPr>
            <w:r w:rsidRPr="00E7181F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财务人员在统计报表</w:t>
            </w:r>
            <w:r w:rsidRPr="00E7181F">
              <w:rPr>
                <w:rFonts w:hint="eastAsia"/>
              </w:rPr>
              <w:t>的时候输入</w:t>
            </w:r>
          </w:p>
          <w:p w14:paraId="5E41761F" w14:textId="77777777" w:rsidR="006A016A" w:rsidRPr="00E7181F" w:rsidRDefault="006A016A" w:rsidP="00037F58">
            <w:pPr>
              <w:tabs>
                <w:tab w:val="left" w:pos="3255"/>
              </w:tabs>
              <w:ind w:leftChars="100" w:left="210" w:firstLineChars="100" w:firstLine="210"/>
            </w:pPr>
            <w:r>
              <w:rPr>
                <w:rFonts w:hint="eastAsia"/>
              </w:rPr>
              <w:t>财务人员提出查看经营情况表时，系统运行输入起始日期和结束日期，参见</w:t>
            </w:r>
            <w:r>
              <w:t>Statistic.</w:t>
            </w:r>
            <w:r w:rsidRPr="003607A0">
              <w:t>TimeGet</w:t>
            </w:r>
          </w:p>
        </w:tc>
      </w:tr>
      <w:tr w:rsidR="006A016A" w:rsidRPr="00E7181F" w14:paraId="71A3C2C0" w14:textId="77777777" w:rsidTr="00037F58">
        <w:tc>
          <w:tcPr>
            <w:tcW w:w="3835" w:type="dxa"/>
          </w:tcPr>
          <w:p w14:paraId="6C9AD425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Statistic.Cost</w:t>
            </w:r>
          </w:p>
          <w:p w14:paraId="0AC97B1E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Statistic.Cost.ControlDayorHall</w:t>
            </w:r>
          </w:p>
          <w:p w14:paraId="6E84E21F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Statistic.Cost.ShowDay</w:t>
            </w:r>
          </w:p>
          <w:p w14:paraId="7AE3B040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BED8429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Statistic.Cost.ShowHall</w:t>
            </w:r>
          </w:p>
        </w:tc>
        <w:tc>
          <w:tcPr>
            <w:tcW w:w="4964" w:type="dxa"/>
          </w:tcPr>
          <w:p w14:paraId="31F3C494" w14:textId="77777777" w:rsidR="006A016A" w:rsidRPr="00E7181F" w:rsidRDefault="006A016A" w:rsidP="00037F58">
            <w:pPr>
              <w:ind w:leftChars="200" w:left="420" w:firstLineChars="103" w:firstLine="216"/>
            </w:pPr>
            <w:r w:rsidRPr="00E7181F">
              <w:t>系统应该允许</w:t>
            </w:r>
            <w:r>
              <w:rPr>
                <w:rFonts w:hint="eastAsia"/>
              </w:rPr>
              <w:t>财务人员查看成本收益表</w:t>
            </w:r>
          </w:p>
          <w:p w14:paraId="6FC937A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财务人员请求查看成本收益表时，系统提示选择按天或按营业厅查看成本收益表</w:t>
            </w:r>
          </w:p>
          <w:p w14:paraId="156821D6" w14:textId="77777777" w:rsidR="006A016A" w:rsidRPr="00E7181F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财务人员选择按天查看时，系统导出按天的成本收益表</w:t>
            </w:r>
          </w:p>
          <w:p w14:paraId="56E6DC71" w14:textId="77777777" w:rsidR="006A016A" w:rsidRPr="00E7181F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财务人员选择按天查看时，系统导出按营业厅</w:t>
            </w:r>
            <w:r w:rsidRPr="00B86E71">
              <w:rPr>
                <w:rFonts w:hint="eastAsia"/>
              </w:rPr>
              <w:t>的成本收益表</w:t>
            </w:r>
          </w:p>
        </w:tc>
      </w:tr>
      <w:tr w:rsidR="006A016A" w:rsidRPr="00E7181F" w14:paraId="1EE7DA62" w14:textId="77777777" w:rsidTr="00037F58">
        <w:tc>
          <w:tcPr>
            <w:tcW w:w="3835" w:type="dxa"/>
          </w:tcPr>
          <w:p w14:paraId="32732893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Statistic.Business</w:t>
            </w:r>
          </w:p>
          <w:p w14:paraId="06E86DBE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Statistic.Business.TimeGet</w:t>
            </w:r>
          </w:p>
          <w:p w14:paraId="1DC6B970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BC4C5FE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Statistic.Business.Show</w:t>
            </w:r>
          </w:p>
          <w:p w14:paraId="76EC85F9" w14:textId="77777777" w:rsidR="006A016A" w:rsidRPr="006C4983" w:rsidRDefault="006A016A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6ADCA67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系统应该允许财务人员查看经营情况表表</w:t>
            </w:r>
          </w:p>
          <w:p w14:paraId="2DEA99D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财务人员请求查看经营情况表时，系统提示输入起始日期和结束日期</w:t>
            </w:r>
          </w:p>
          <w:p w14:paraId="1C1D988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财务人员输入完日期时，系统导出经营情况表</w:t>
            </w:r>
          </w:p>
          <w:p w14:paraId="3670C2A4" w14:textId="77777777" w:rsidR="006A016A" w:rsidRPr="00E7181F" w:rsidRDefault="006A016A" w:rsidP="00037F58">
            <w:pPr>
              <w:ind w:leftChars="200" w:left="420" w:firstLineChars="103" w:firstLine="216"/>
            </w:pPr>
          </w:p>
        </w:tc>
      </w:tr>
      <w:tr w:rsidR="006A016A" w:rsidRPr="00E7181F" w14:paraId="4738A590" w14:textId="77777777" w:rsidTr="00037F58">
        <w:tc>
          <w:tcPr>
            <w:tcW w:w="3835" w:type="dxa"/>
          </w:tcPr>
          <w:p w14:paraId="3FB19C0C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Statistic.Cancel</w:t>
            </w:r>
          </w:p>
          <w:p w14:paraId="1BBC45EA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Statistic.Cancel.Return</w:t>
            </w:r>
          </w:p>
          <w:p w14:paraId="20D2D569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351E7D9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08384D59" w14:textId="77777777" w:rsidR="006A016A" w:rsidRPr="00E7181F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系统应该允许管理员取消操作</w:t>
            </w:r>
          </w:p>
          <w:p w14:paraId="72FBF6D1" w14:textId="77777777" w:rsidR="006A016A" w:rsidRPr="00E7181F" w:rsidRDefault="006A016A" w:rsidP="00037F58">
            <w:pPr>
              <w:ind w:leftChars="200" w:left="420" w:firstLineChars="103" w:firstLine="216"/>
            </w:pPr>
            <w:r w:rsidRPr="00E7181F">
              <w:rPr>
                <w:rFonts w:hint="eastAsia"/>
              </w:rPr>
              <w:t>在任一目录下，管理员提出返回请求，系统跳至上一级目录，不保存现有目录下的信息</w:t>
            </w:r>
          </w:p>
        </w:tc>
      </w:tr>
    </w:tbl>
    <w:p w14:paraId="6334660B" w14:textId="77777777" w:rsidR="006A016A" w:rsidRPr="006A016A" w:rsidRDefault="006A016A" w:rsidP="006A016A"/>
    <w:p w14:paraId="6C3BA0F1" w14:textId="0A8EAE5D" w:rsidR="000626D7" w:rsidRDefault="00523B59" w:rsidP="00523B59">
      <w:pPr>
        <w:pStyle w:val="3"/>
        <w:numPr>
          <w:ilvl w:val="2"/>
          <w:numId w:val="6"/>
        </w:numPr>
      </w:pPr>
      <w:bookmarkStart w:id="37" w:name="_Toc432534274"/>
      <w:r w:rsidRPr="00523B59">
        <w:rPr>
          <w:rFonts w:hint="eastAsia"/>
        </w:rPr>
        <w:t>账户管理</w:t>
      </w:r>
      <w:bookmarkEnd w:id="37"/>
    </w:p>
    <w:p w14:paraId="5C9A982E" w14:textId="77777777" w:rsidR="00094A20" w:rsidRDefault="00094A20" w:rsidP="00094A2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31CD047D" w14:textId="1E03FA3C" w:rsidR="00094A20" w:rsidRDefault="002373E7" w:rsidP="00094A20">
      <w:pPr>
        <w:ind w:firstLineChars="200" w:firstLine="420"/>
      </w:pPr>
      <w:r>
        <w:rPr>
          <w:rFonts w:hint="eastAsia"/>
        </w:rPr>
        <w:t>当账户信息发生变更时，被识别和授权的</w:t>
      </w:r>
      <w:r w:rsidR="00094A20">
        <w:rPr>
          <w:rFonts w:hint="eastAsia"/>
        </w:rPr>
        <w:t>高级财务人员可以管理本公司的银行账户</w:t>
      </w:r>
    </w:p>
    <w:p w14:paraId="2131F8D8" w14:textId="77777777" w:rsidR="00094A20" w:rsidRDefault="00094A20" w:rsidP="00094A20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15242A3F" w14:textId="77777777" w:rsidR="00094A20" w:rsidRDefault="00094A20" w:rsidP="00094A2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27757A12" w14:textId="6FA384EF" w:rsidR="00094A20" w:rsidRDefault="00094A20" w:rsidP="00094A20">
      <w:r>
        <w:rPr>
          <w:rFonts w:hint="eastAsia"/>
        </w:rPr>
        <w:t>刺激：高级财务人员请求添加新账户</w:t>
      </w:r>
    </w:p>
    <w:p w14:paraId="60D8CD71" w14:textId="66BA52D2" w:rsidR="00094A20" w:rsidRDefault="00094A20" w:rsidP="00094A20">
      <w:r>
        <w:rPr>
          <w:rFonts w:hint="eastAsia"/>
        </w:rPr>
        <w:t>响应：系统提示高级财务人员输入新账户的名称和金额</w:t>
      </w:r>
    </w:p>
    <w:p w14:paraId="784E5E22" w14:textId="04D1C91A" w:rsidR="00094A20" w:rsidRDefault="00094A20" w:rsidP="00094A20">
      <w:r>
        <w:rPr>
          <w:rFonts w:hint="eastAsia"/>
        </w:rPr>
        <w:t>刺激：高级财务人员输入新账户的名称和金额</w:t>
      </w:r>
    </w:p>
    <w:p w14:paraId="717E48BE" w14:textId="0FE9DF09" w:rsidR="00094A20" w:rsidRDefault="00094A20" w:rsidP="00094A20">
      <w:r>
        <w:rPr>
          <w:rFonts w:hint="eastAsia"/>
        </w:rPr>
        <w:t>响应：系统记录新账户的相关信息</w:t>
      </w:r>
    </w:p>
    <w:p w14:paraId="1A1E1465" w14:textId="4F8CEDA5" w:rsidR="00094A20" w:rsidRDefault="00094A20" w:rsidP="00094A20">
      <w:r>
        <w:rPr>
          <w:rFonts w:hint="eastAsia"/>
        </w:rPr>
        <w:t>刺激：高级财务人员点击“查询”</w:t>
      </w:r>
    </w:p>
    <w:p w14:paraId="1D7C9AF9" w14:textId="16A78D7E" w:rsidR="00094A20" w:rsidRDefault="00094A20" w:rsidP="00094A20">
      <w:r>
        <w:rPr>
          <w:rFonts w:hint="eastAsia"/>
        </w:rPr>
        <w:t>响应：系统显示所有账户信息（名称和金额）</w:t>
      </w:r>
    </w:p>
    <w:p w14:paraId="5500E2AC" w14:textId="3D8D9DD4" w:rsidR="00094A20" w:rsidRDefault="00094A20" w:rsidP="00094A20">
      <w:r>
        <w:rPr>
          <w:rFonts w:hint="eastAsia"/>
        </w:rPr>
        <w:t>刺激：高级财务人员输入关键字</w:t>
      </w:r>
    </w:p>
    <w:p w14:paraId="1E04BE4C" w14:textId="6700146D" w:rsidR="00094A20" w:rsidRDefault="00094A20" w:rsidP="00094A20">
      <w:pPr>
        <w:rPr>
          <w:rFonts w:ascii="宋体" w:hAnsi="宋体"/>
          <w:szCs w:val="21"/>
        </w:rPr>
      </w:pPr>
      <w:r>
        <w:rPr>
          <w:rFonts w:hint="eastAsia"/>
        </w:rPr>
        <w:t>响应：</w:t>
      </w:r>
      <w:r>
        <w:rPr>
          <w:rFonts w:ascii="宋体" w:hAnsi="宋体" w:hint="eastAsia"/>
          <w:szCs w:val="21"/>
        </w:rPr>
        <w:t>系统显示账户名称包含有该关键字的账户</w:t>
      </w:r>
    </w:p>
    <w:p w14:paraId="091C7623" w14:textId="40772BD4" w:rsidR="00094A20" w:rsidRDefault="00094A20" w:rsidP="00094A2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刺激：高级财务人员点击想要修改的账户并确认删除</w:t>
      </w:r>
    </w:p>
    <w:p w14:paraId="36D92EDF" w14:textId="4019BCC0" w:rsidR="00094A20" w:rsidRPr="00094A20" w:rsidRDefault="00094A20" w:rsidP="00094A20">
      <w:r>
        <w:rPr>
          <w:rFonts w:ascii="宋体" w:hAnsi="宋体" w:hint="eastAsia"/>
          <w:szCs w:val="21"/>
        </w:rPr>
        <w:lastRenderedPageBreak/>
        <w:t>响应：系统将该账户从记录中删除</w:t>
      </w:r>
    </w:p>
    <w:p w14:paraId="2FC6CD8D" w14:textId="328AA5D0" w:rsidR="00094A20" w:rsidRDefault="00094A20" w:rsidP="00094A2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刺激：高级财务人员点击想要修改的账户并确认修改</w:t>
      </w:r>
    </w:p>
    <w:p w14:paraId="78C865F9" w14:textId="509EDD58" w:rsidR="00094A20" w:rsidRDefault="00094A20" w:rsidP="00094A2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响应：系统提示高级财务人员输入新的账户属性</w:t>
      </w:r>
    </w:p>
    <w:p w14:paraId="70F99429" w14:textId="77777777" w:rsidR="00094A20" w:rsidRDefault="00094A20" w:rsidP="00094A20">
      <w:pPr>
        <w:tabs>
          <w:tab w:val="left" w:pos="459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</w:t>
      </w:r>
      <w:r w:rsidRPr="00C12E62">
        <w:rPr>
          <w:rFonts w:ascii="宋体" w:hAnsi="宋体" w:hint="eastAsia"/>
          <w:szCs w:val="21"/>
        </w:rPr>
        <w:t>人员</w:t>
      </w:r>
      <w:r>
        <w:rPr>
          <w:rFonts w:ascii="宋体" w:hAnsi="宋体" w:hint="eastAsia"/>
          <w:szCs w:val="21"/>
        </w:rPr>
        <w:t>输入新的账户属性</w:t>
      </w:r>
    </w:p>
    <w:p w14:paraId="799E6935" w14:textId="32A157E4" w:rsidR="00094A20" w:rsidRPr="00094A20" w:rsidRDefault="00094A20" w:rsidP="00094A20">
      <w:r>
        <w:rPr>
          <w:rFonts w:hint="eastAsia"/>
        </w:rPr>
        <w:t>响应：系统更新对应的账户信息</w:t>
      </w:r>
    </w:p>
    <w:p w14:paraId="34EBCC14" w14:textId="23FF6001" w:rsidR="00094A20" w:rsidRDefault="00094A20" w:rsidP="00094A20">
      <w:r>
        <w:rPr>
          <w:rFonts w:hint="eastAsia"/>
        </w:rPr>
        <w:t>刺激：</w:t>
      </w:r>
      <w:r w:rsidR="00CE7B74">
        <w:rPr>
          <w:rFonts w:hint="eastAsia"/>
        </w:rPr>
        <w:t>高级财务人员请求进行初始化操作</w:t>
      </w:r>
    </w:p>
    <w:p w14:paraId="19FB6E32" w14:textId="77777777" w:rsidR="00CE7B74" w:rsidRDefault="00CE7B74" w:rsidP="00CE7B74">
      <w:pPr>
        <w:tabs>
          <w:tab w:val="left" w:pos="459"/>
        </w:tabs>
        <w:rPr>
          <w:rFonts w:ascii="宋体" w:hAnsi="宋体"/>
          <w:szCs w:val="21"/>
        </w:rPr>
      </w:pPr>
      <w:r>
        <w:rPr>
          <w:rFonts w:hint="eastAsia"/>
        </w:rPr>
        <w:t>响应：系统提示高级财务人员输入</w:t>
      </w:r>
      <w:r>
        <w:tab/>
      </w:r>
      <w:r w:rsidRPr="0038361A">
        <w:rPr>
          <w:rFonts w:ascii="宋体" w:hAnsi="宋体" w:hint="eastAsia"/>
          <w:szCs w:val="21"/>
        </w:rPr>
        <w:t>机构、人员、车辆、库存、 银行账户信息（名称，余额）</w:t>
      </w:r>
    </w:p>
    <w:p w14:paraId="09A58D26" w14:textId="0BEE4E17" w:rsidR="00CE7B74" w:rsidRDefault="00CE7B74" w:rsidP="00CE7B74">
      <w:pPr>
        <w:tabs>
          <w:tab w:val="left" w:pos="3614"/>
        </w:tabs>
        <w:rPr>
          <w:rFonts w:ascii="宋体" w:hAnsi="宋体"/>
          <w:szCs w:val="21"/>
        </w:rPr>
      </w:pPr>
      <w:r>
        <w:rPr>
          <w:rFonts w:hint="eastAsia"/>
        </w:rPr>
        <w:t>刺激：</w:t>
      </w:r>
      <w:r>
        <w:rPr>
          <w:rFonts w:ascii="宋体" w:hAnsi="宋体" w:hint="eastAsia"/>
          <w:szCs w:val="21"/>
        </w:rPr>
        <w:t>高级财务</w:t>
      </w:r>
      <w:r w:rsidRPr="00C12E62">
        <w:rPr>
          <w:rFonts w:ascii="宋体" w:hAnsi="宋体" w:hint="eastAsia"/>
          <w:szCs w:val="21"/>
        </w:rPr>
        <w:t>人员</w:t>
      </w:r>
      <w:r>
        <w:rPr>
          <w:rFonts w:ascii="宋体" w:hAnsi="宋体" w:hint="eastAsia"/>
          <w:szCs w:val="21"/>
        </w:rPr>
        <w:t>输入</w:t>
      </w:r>
      <w:r w:rsidRPr="0038361A">
        <w:rPr>
          <w:rFonts w:ascii="宋体" w:hAnsi="宋体" w:hint="eastAsia"/>
          <w:szCs w:val="21"/>
        </w:rPr>
        <w:t>机构、人员、车辆、库存、 银行账户信息（名称，余额）</w:t>
      </w:r>
    </w:p>
    <w:p w14:paraId="50367DB4" w14:textId="5ADAA105" w:rsidR="00CE7B74" w:rsidRDefault="00CE7B74" w:rsidP="00CE7B74">
      <w:pPr>
        <w:tabs>
          <w:tab w:val="left" w:pos="3614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响应：系统将上述信息记录为期初信息</w:t>
      </w:r>
    </w:p>
    <w:p w14:paraId="106022E9" w14:textId="4CC4AF56" w:rsidR="00687CAB" w:rsidRDefault="00687CAB" w:rsidP="00CE7B74">
      <w:pPr>
        <w:tabs>
          <w:tab w:val="left" w:pos="3614"/>
        </w:tabs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刺激：高级财务人员取消账户管理任务</w:t>
      </w:r>
    </w:p>
    <w:p w14:paraId="30876390" w14:textId="0292CC81" w:rsidR="00687CAB" w:rsidRPr="00CE7B74" w:rsidRDefault="00687CAB" w:rsidP="00CE7B74">
      <w:pPr>
        <w:tabs>
          <w:tab w:val="left" w:pos="3614"/>
        </w:tabs>
      </w:pPr>
      <w:r>
        <w:rPr>
          <w:rFonts w:ascii="宋体" w:hAnsi="宋体" w:hint="eastAsia"/>
          <w:szCs w:val="21"/>
        </w:rPr>
        <w:t>响应：系统关闭账户管理任务</w:t>
      </w:r>
    </w:p>
    <w:p w14:paraId="14B98DBF" w14:textId="77777777" w:rsidR="00094A20" w:rsidRDefault="00094A20" w:rsidP="00094A2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CE7B74" w14:paraId="4B3E656A" w14:textId="77777777" w:rsidTr="007905AF">
        <w:tc>
          <w:tcPr>
            <w:tcW w:w="2977" w:type="dxa"/>
          </w:tcPr>
          <w:p w14:paraId="53966F22" w14:textId="717721C5" w:rsidR="00CE7B74" w:rsidRPr="006C4983" w:rsidRDefault="00CE7B74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Account.Input</w:t>
            </w:r>
          </w:p>
          <w:p w14:paraId="0A4CE397" w14:textId="5E7E317B" w:rsidR="00CE7B74" w:rsidRPr="006C4983" w:rsidRDefault="00CE7B74" w:rsidP="00CE7B7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Account.Input.AccountInfo</w:t>
            </w:r>
          </w:p>
          <w:p w14:paraId="2A3D12E7" w14:textId="77777777" w:rsidR="00A65A59" w:rsidRPr="006C4983" w:rsidRDefault="00A65A59" w:rsidP="00CE7B74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0416FD0" w14:textId="12F6C9AE" w:rsidR="00CE7B74" w:rsidRPr="006C4983" w:rsidRDefault="00CE7B74" w:rsidP="00CE7B74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Account.Input.keyWord</w:t>
            </w:r>
          </w:p>
          <w:p w14:paraId="492B24DE" w14:textId="4A17F87A" w:rsidR="00CE7B74" w:rsidRPr="006C4983" w:rsidRDefault="00CE7B74" w:rsidP="00094A20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4A43704" w14:textId="2CDA8091" w:rsidR="00687CAB" w:rsidRPr="006C4983" w:rsidRDefault="00687CAB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Account.Input.OriginalInfo</w:t>
            </w:r>
          </w:p>
          <w:p w14:paraId="06CF541D" w14:textId="57F23821" w:rsidR="00687CAB" w:rsidRPr="006C4983" w:rsidRDefault="00687CAB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Account.Input.Cancel</w:t>
            </w:r>
          </w:p>
          <w:p w14:paraId="02603BCF" w14:textId="77777777" w:rsidR="00687CAB" w:rsidRPr="006C4983" w:rsidRDefault="00687CAB" w:rsidP="00094A20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10E3A11" w14:textId="015DCEB3" w:rsidR="00A65A59" w:rsidRPr="006C4983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Account.Input.Invalid</w:t>
            </w:r>
          </w:p>
        </w:tc>
        <w:tc>
          <w:tcPr>
            <w:tcW w:w="5319" w:type="dxa"/>
          </w:tcPr>
          <w:p w14:paraId="4A4DA821" w14:textId="77777777" w:rsidR="00CE7B74" w:rsidRPr="00A65A59" w:rsidRDefault="00CE7B74" w:rsidP="00094A20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系统应该允许高级财务人员在账户管理中进行键盘输入</w:t>
            </w:r>
          </w:p>
          <w:p w14:paraId="3207E6EA" w14:textId="073305A2" w:rsidR="00CE7B74" w:rsidRPr="00A65A59" w:rsidRDefault="00CE7B74" w:rsidP="00A65A59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高级财务人员输入新</w:t>
            </w:r>
            <w:r w:rsidR="00A65A59" w:rsidRPr="00A65A59">
              <w:rPr>
                <w:rFonts w:ascii="宋体" w:hAnsi="宋体" w:hint="eastAsia"/>
                <w:szCs w:val="21"/>
              </w:rPr>
              <w:t>的</w:t>
            </w:r>
            <w:r w:rsidRPr="00A65A59">
              <w:rPr>
                <w:rFonts w:ascii="宋体" w:hAnsi="宋体" w:hint="eastAsia"/>
                <w:szCs w:val="21"/>
              </w:rPr>
              <w:t>账户信息后，系统应该记录该信息</w:t>
            </w:r>
          </w:p>
          <w:p w14:paraId="2E65F078" w14:textId="7ADF4DFF" w:rsidR="00A65A59" w:rsidRDefault="00A65A59" w:rsidP="00A65A59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高级财务人员输入关键字后，系统记录该关键字并执行查找任务，详见Account.Search</w:t>
            </w:r>
          </w:p>
          <w:p w14:paraId="63C01CA8" w14:textId="229A771E" w:rsidR="00687CAB" w:rsidRDefault="00687CAB" w:rsidP="00A65A59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高级财务人员输入期初信息时，系统应进行记录</w:t>
            </w:r>
          </w:p>
          <w:p w14:paraId="1AD891CB" w14:textId="7231A855" w:rsidR="00687CAB" w:rsidRPr="00A65A59" w:rsidRDefault="00687CAB" w:rsidP="00A65A59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在高级财务人员输入取消指令时，系统关闭账户管理任务，开始一个新的账户管理任务</w:t>
            </w:r>
          </w:p>
          <w:p w14:paraId="19D63F12" w14:textId="21FE3151" w:rsidR="00A65A59" w:rsidRPr="00A65A59" w:rsidRDefault="00A65A59" w:rsidP="00A65A59">
            <w:pPr>
              <w:rPr>
                <w:rFonts w:ascii="宋体" w:hAnsi="宋体"/>
                <w:b/>
                <w:bCs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在高级财务人员输入</w:t>
            </w:r>
            <w:r>
              <w:rPr>
                <w:rFonts w:ascii="宋体" w:hAnsi="宋体" w:hint="eastAsia"/>
                <w:szCs w:val="21"/>
              </w:rPr>
              <w:t>其它标识时，系统显示输入无效</w:t>
            </w:r>
          </w:p>
        </w:tc>
      </w:tr>
      <w:tr w:rsidR="00CE7B74" w14:paraId="56F073AE" w14:textId="77777777" w:rsidTr="007905AF">
        <w:tc>
          <w:tcPr>
            <w:tcW w:w="2977" w:type="dxa"/>
          </w:tcPr>
          <w:p w14:paraId="26F333CB" w14:textId="4EDB6CDB" w:rsidR="00A65A59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Account.Add</w:t>
            </w:r>
          </w:p>
          <w:p w14:paraId="52EBFFC0" w14:textId="5CA85ED6" w:rsidR="00F03BC8" w:rsidRDefault="00F03BC8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C453FA">
              <w:rPr>
                <w:rFonts w:asciiTheme="minorEastAsia" w:hAnsiTheme="minorEastAsia"/>
                <w:b/>
                <w:szCs w:val="21"/>
              </w:rPr>
              <w:t>Account.Add</w:t>
            </w:r>
            <w:r>
              <w:rPr>
                <w:rFonts w:asciiTheme="minorEastAsia" w:hAnsiTheme="minorEastAsia"/>
                <w:b/>
                <w:szCs w:val="21"/>
              </w:rPr>
              <w:t>.Repeat</w:t>
            </w:r>
          </w:p>
          <w:p w14:paraId="424B206B" w14:textId="77777777" w:rsidR="00F03BC8" w:rsidRPr="006C4983" w:rsidRDefault="00F03BC8" w:rsidP="00094A20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1E90CD0" w14:textId="2E876998" w:rsidR="00A65A59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Account.Del</w:t>
            </w:r>
          </w:p>
          <w:p w14:paraId="1BEAB6B3" w14:textId="77777777" w:rsidR="001A7F41" w:rsidRPr="006C4983" w:rsidRDefault="001A7F41" w:rsidP="00094A20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81D9EF2" w14:textId="77777777" w:rsidR="00A65A59" w:rsidRPr="006C4983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Account.Search</w:t>
            </w:r>
          </w:p>
          <w:p w14:paraId="384151BD" w14:textId="635CA23B" w:rsidR="00A65A59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3C8A3B2" w14:textId="4750AFF4" w:rsidR="00F03BC8" w:rsidRPr="006C4983" w:rsidRDefault="00F03BC8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C453FA">
              <w:rPr>
                <w:rFonts w:asciiTheme="minorEastAsia" w:hAnsiTheme="minorEastAsia"/>
                <w:b/>
                <w:szCs w:val="21"/>
              </w:rPr>
              <w:t>Account.Search</w:t>
            </w:r>
            <w:r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Invalid</w:t>
            </w:r>
          </w:p>
          <w:p w14:paraId="33C56A9D" w14:textId="4DDD5432" w:rsidR="00A65A59" w:rsidRPr="006C4983" w:rsidRDefault="00A65A59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Account.Edit</w:t>
            </w:r>
          </w:p>
        </w:tc>
        <w:tc>
          <w:tcPr>
            <w:tcW w:w="5319" w:type="dxa"/>
          </w:tcPr>
          <w:p w14:paraId="219008E7" w14:textId="42BF3BB2" w:rsidR="00CE7B74" w:rsidRDefault="00406A51" w:rsidP="00A65A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在高级财务人员输入新账户信息后，系统添加新账户</w:t>
            </w:r>
          </w:p>
          <w:p w14:paraId="3D61F86D" w14:textId="608181C7" w:rsidR="00F03BC8" w:rsidRPr="00A65A59" w:rsidRDefault="00F03BC8" w:rsidP="00A65A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新账户名称与现有账户名称重复，</w:t>
            </w:r>
            <w:r w:rsidRPr="00A10997">
              <w:rPr>
                <w:rFonts w:asciiTheme="minorEastAsia" w:hAnsiTheme="minorEastAsia" w:hint="eastAsia"/>
                <w:szCs w:val="21"/>
              </w:rPr>
              <w:t>系统提示新账户名称已经存在</w:t>
            </w:r>
          </w:p>
          <w:p w14:paraId="10314082" w14:textId="2E4BD717" w:rsidR="00A65A59" w:rsidRPr="00A65A59" w:rsidRDefault="001B4EB4" w:rsidP="00094A2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</w:t>
            </w:r>
            <w:r w:rsidR="001A7F41">
              <w:rPr>
                <w:rFonts w:ascii="宋体" w:hAnsi="宋体" w:hint="eastAsia"/>
                <w:szCs w:val="21"/>
              </w:rPr>
              <w:t>高级</w:t>
            </w:r>
            <w:r>
              <w:rPr>
                <w:rFonts w:ascii="宋体" w:hAnsi="宋体" w:hint="eastAsia"/>
                <w:szCs w:val="21"/>
              </w:rPr>
              <w:t>财务人员请求删除账户时，</w:t>
            </w:r>
            <w:r w:rsidR="00A65A59" w:rsidRPr="00A65A59">
              <w:rPr>
                <w:rFonts w:ascii="宋体" w:hAnsi="宋体" w:hint="eastAsia"/>
                <w:szCs w:val="21"/>
              </w:rPr>
              <w:t>系统删除对应账户信息</w:t>
            </w:r>
          </w:p>
          <w:p w14:paraId="5688F2C6" w14:textId="733CE3F0" w:rsidR="00A65A59" w:rsidRDefault="00A65A59" w:rsidP="00A65A59">
            <w:pPr>
              <w:rPr>
                <w:rFonts w:ascii="宋体" w:hAnsi="宋体"/>
                <w:szCs w:val="21"/>
              </w:rPr>
            </w:pPr>
            <w:r w:rsidRPr="00A65A59">
              <w:rPr>
                <w:rFonts w:ascii="宋体" w:hAnsi="宋体" w:hint="eastAsia"/>
                <w:szCs w:val="21"/>
              </w:rPr>
              <w:t>系统根据Account.Input.keyWord中的关键字查找并显示对应的账户信息</w:t>
            </w:r>
          </w:p>
          <w:p w14:paraId="02016D32" w14:textId="6FF1FFFA" w:rsidR="00F03BC8" w:rsidRPr="00A65A59" w:rsidRDefault="00F03BC8" w:rsidP="00A65A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查找的账户不存在时，系统提示找不到该账户</w:t>
            </w:r>
          </w:p>
          <w:p w14:paraId="3797D5C3" w14:textId="190784DC" w:rsidR="00A65A59" w:rsidRPr="00A65A59" w:rsidRDefault="00406A51" w:rsidP="00406A5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在高级财务人员输入更改的账户信息后，</w:t>
            </w:r>
            <w:r w:rsidR="00A65A59" w:rsidRPr="00A65A59">
              <w:rPr>
                <w:rFonts w:ascii="宋体" w:hAnsi="宋体" w:hint="eastAsia"/>
                <w:szCs w:val="21"/>
              </w:rPr>
              <w:t>系统更新对应的账户信息</w:t>
            </w:r>
          </w:p>
        </w:tc>
      </w:tr>
      <w:tr w:rsidR="00687CAB" w14:paraId="2612F0E9" w14:textId="77777777" w:rsidTr="007905AF">
        <w:tc>
          <w:tcPr>
            <w:tcW w:w="2977" w:type="dxa"/>
          </w:tcPr>
          <w:p w14:paraId="38E663E7" w14:textId="762A269B" w:rsidR="00687CAB" w:rsidRPr="006C4983" w:rsidRDefault="00687CAB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Account.Initialization</w:t>
            </w:r>
          </w:p>
        </w:tc>
        <w:tc>
          <w:tcPr>
            <w:tcW w:w="5319" w:type="dxa"/>
          </w:tcPr>
          <w:p w14:paraId="79936191" w14:textId="55425E29" w:rsidR="00687CAB" w:rsidRPr="00687CAB" w:rsidRDefault="00687CAB" w:rsidP="00A65A59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系统根据</w:t>
            </w:r>
            <w:r w:rsidRPr="00687CAB">
              <w:rPr>
                <w:rFonts w:ascii="宋体" w:hAnsi="宋体" w:hint="eastAsia"/>
                <w:szCs w:val="21"/>
              </w:rPr>
              <w:t>Account</w:t>
            </w:r>
            <w:r w:rsidRPr="00687CAB">
              <w:rPr>
                <w:rFonts w:ascii="宋体" w:hAnsi="宋体"/>
                <w:szCs w:val="21"/>
              </w:rPr>
              <w:t>.Input.OriginalInfo</w:t>
            </w:r>
            <w:r>
              <w:rPr>
                <w:rFonts w:ascii="宋体" w:hAnsi="宋体" w:hint="eastAsia"/>
                <w:szCs w:val="21"/>
              </w:rPr>
              <w:t>更新期初信息</w:t>
            </w:r>
          </w:p>
        </w:tc>
      </w:tr>
      <w:tr w:rsidR="00877734" w14:paraId="01365BC5" w14:textId="77777777" w:rsidTr="007905AF">
        <w:tc>
          <w:tcPr>
            <w:tcW w:w="2977" w:type="dxa"/>
          </w:tcPr>
          <w:p w14:paraId="74D5C226" w14:textId="1551C76C" w:rsidR="00877734" w:rsidRPr="006C4983" w:rsidRDefault="00877734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</w:t>
            </w:r>
            <w:r w:rsidR="001A7F41">
              <w:rPr>
                <w:rFonts w:asciiTheme="minorEastAsia" w:hAnsiTheme="minorEastAsia" w:hint="eastAsia"/>
                <w:b/>
                <w:szCs w:val="21"/>
              </w:rPr>
              <w:t>C</w:t>
            </w:r>
            <w:r w:rsidRPr="006C4983">
              <w:rPr>
                <w:rFonts w:asciiTheme="minorEastAsia" w:hAnsiTheme="minorEastAsia"/>
                <w:b/>
                <w:szCs w:val="21"/>
              </w:rPr>
              <w:t>lose</w:t>
            </w:r>
          </w:p>
        </w:tc>
        <w:tc>
          <w:tcPr>
            <w:tcW w:w="5319" w:type="dxa"/>
          </w:tcPr>
          <w:p w14:paraId="47862B42" w14:textId="6CC2614C" w:rsidR="00877734" w:rsidRDefault="00877734" w:rsidP="00A65A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系统关闭本次账户管理任务</w:t>
            </w:r>
          </w:p>
        </w:tc>
      </w:tr>
      <w:tr w:rsidR="007905AF" w14:paraId="2D2BA135" w14:textId="77777777" w:rsidTr="007905AF">
        <w:tc>
          <w:tcPr>
            <w:tcW w:w="2977" w:type="dxa"/>
          </w:tcPr>
          <w:p w14:paraId="2641E419" w14:textId="597B5914" w:rsidR="007905AF" w:rsidRPr="006C4983" w:rsidRDefault="007905AF" w:rsidP="00094A20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Account.End</w:t>
            </w:r>
          </w:p>
        </w:tc>
        <w:tc>
          <w:tcPr>
            <w:tcW w:w="5319" w:type="dxa"/>
          </w:tcPr>
          <w:p w14:paraId="48D84DC0" w14:textId="6523DE16" w:rsidR="007905AF" w:rsidRPr="007905AF" w:rsidRDefault="007905AF" w:rsidP="00A65A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系统应该允许高级财务人员要求结束账户管理任务</w:t>
            </w:r>
          </w:p>
        </w:tc>
      </w:tr>
    </w:tbl>
    <w:p w14:paraId="1EC3E7A6" w14:textId="77777777" w:rsidR="00094A20" w:rsidRPr="00094A20" w:rsidRDefault="00094A20" w:rsidP="00094A20"/>
    <w:p w14:paraId="469A1B70" w14:textId="77777777" w:rsidR="00523B59" w:rsidRDefault="00523B59" w:rsidP="00523B59">
      <w:pPr>
        <w:pStyle w:val="3"/>
        <w:numPr>
          <w:ilvl w:val="2"/>
          <w:numId w:val="6"/>
        </w:numPr>
      </w:pPr>
      <w:bookmarkStart w:id="38" w:name="_Toc432534275"/>
      <w:r w:rsidRPr="00523B59">
        <w:rPr>
          <w:rFonts w:hint="eastAsia"/>
        </w:rPr>
        <w:lastRenderedPageBreak/>
        <w:t>查看操作日志</w:t>
      </w:r>
      <w:bookmarkEnd w:id="38"/>
    </w:p>
    <w:p w14:paraId="211B621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328EF45B" w14:textId="77777777" w:rsidR="00523B59" w:rsidRDefault="00523B59" w:rsidP="00523B59">
      <w:pPr>
        <w:ind w:firstLineChars="200" w:firstLine="420"/>
      </w:pPr>
      <w:r>
        <w:rPr>
          <w:rFonts w:hint="eastAsia"/>
        </w:rPr>
        <w:t>在需要了解主要操作日志时，一个经过验证的财务人员或总经理可查看主要操作日志</w:t>
      </w:r>
    </w:p>
    <w:p w14:paraId="31412565" w14:textId="77777777" w:rsidR="00523B59" w:rsidRDefault="00523B59" w:rsidP="00523B59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2B44617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795C00E5" w14:textId="77777777" w:rsidR="00523B59" w:rsidRDefault="00523B59" w:rsidP="00523B59">
      <w:r>
        <w:rPr>
          <w:rFonts w:hint="eastAsia"/>
        </w:rPr>
        <w:t>刺激：总经理或财务人员请求查看操作日志。</w:t>
      </w:r>
    </w:p>
    <w:p w14:paraId="599B5C42" w14:textId="77777777" w:rsidR="00523B59" w:rsidRDefault="00523B59" w:rsidP="00523B59">
      <w:r>
        <w:rPr>
          <w:rFonts w:hint="eastAsia"/>
        </w:rPr>
        <w:t>响应：系统提供给查看人操作日志的选择。</w:t>
      </w:r>
    </w:p>
    <w:p w14:paraId="382F2E9D" w14:textId="77777777" w:rsidR="00523B59" w:rsidRDefault="00523B59" w:rsidP="00523B59">
      <w:r>
        <w:rPr>
          <w:rFonts w:hint="eastAsia"/>
        </w:rPr>
        <w:t>刺激：总经理或财务人员请求退出查看操作日志。</w:t>
      </w:r>
    </w:p>
    <w:p w14:paraId="051C0053" w14:textId="77777777" w:rsidR="00523B59" w:rsidRDefault="00523B59" w:rsidP="00523B59">
      <w:r>
        <w:rPr>
          <w:rFonts w:hint="eastAsia"/>
        </w:rPr>
        <w:t>响应：系统关闭查看经营记录任务。</w:t>
      </w:r>
    </w:p>
    <w:p w14:paraId="1E4527FA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Style w:val="ac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523B59" w14:paraId="7EDEDBEC" w14:textId="77777777" w:rsidTr="006C4983">
        <w:tc>
          <w:tcPr>
            <w:tcW w:w="5010" w:type="dxa"/>
          </w:tcPr>
          <w:p w14:paraId="5E1B61A8" w14:textId="77777777" w:rsidR="00523B59" w:rsidRPr="006C4983" w:rsidRDefault="00523B59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OperationRecord.Check</w:t>
            </w:r>
          </w:p>
          <w:p w14:paraId="5B7E60F1" w14:textId="77777777" w:rsidR="00523B59" w:rsidRPr="006C4983" w:rsidRDefault="00523B59" w:rsidP="00037F58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A59E182" w14:textId="77777777" w:rsidR="00523B59" w:rsidRPr="006C4983" w:rsidRDefault="00523B59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OperationRecord.End</w:t>
            </w:r>
          </w:p>
        </w:tc>
        <w:tc>
          <w:tcPr>
            <w:tcW w:w="4278" w:type="dxa"/>
            <w:hideMark/>
          </w:tcPr>
          <w:p w14:paraId="052CF78B" w14:textId="77777777" w:rsidR="00523B59" w:rsidRPr="006C4983" w:rsidRDefault="00523B59" w:rsidP="00037F58">
            <w:r w:rsidRPr="006C4983">
              <w:rPr>
                <w:rFonts w:hint="eastAsia"/>
              </w:rPr>
              <w:t>在查看人请求查看操作日志时，系统应该显示供选择的操作类型</w:t>
            </w:r>
          </w:p>
          <w:p w14:paraId="292155A1" w14:textId="77777777" w:rsidR="00523B59" w:rsidRPr="006C4983" w:rsidRDefault="00523B59" w:rsidP="00037F58">
            <w:r w:rsidRPr="006C4983">
              <w:rPr>
                <w:rFonts w:hint="eastAsia"/>
              </w:rPr>
              <w:t>在查看人请求取消查看经营记录时，系统应该关闭查看经营记录任务</w:t>
            </w:r>
          </w:p>
        </w:tc>
      </w:tr>
    </w:tbl>
    <w:p w14:paraId="46A7F627" w14:textId="77777777" w:rsidR="00523B59" w:rsidRPr="00523B59" w:rsidRDefault="00523B59" w:rsidP="00523B59"/>
    <w:p w14:paraId="349B151A" w14:textId="33F4FBB8" w:rsidR="000626D7" w:rsidRDefault="00523B59" w:rsidP="00523B59">
      <w:pPr>
        <w:pStyle w:val="3"/>
        <w:numPr>
          <w:ilvl w:val="2"/>
          <w:numId w:val="6"/>
        </w:numPr>
      </w:pPr>
      <w:bookmarkStart w:id="39" w:name="_Toc432534276"/>
      <w:r w:rsidRPr="00523B59">
        <w:rPr>
          <w:rFonts w:hint="eastAsia"/>
        </w:rPr>
        <w:t>查看统计分析</w:t>
      </w:r>
      <w:bookmarkEnd w:id="39"/>
    </w:p>
    <w:p w14:paraId="67862EBC" w14:textId="77777777" w:rsidR="00270E9B" w:rsidRDefault="00270E9B" w:rsidP="00270E9B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704E576F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在需要查看报表时，一个经过验证的财务人员或总经理可查看主要报表</w:t>
      </w:r>
    </w:p>
    <w:p w14:paraId="087D343D" w14:textId="339DF751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高</w:t>
      </w:r>
    </w:p>
    <w:p w14:paraId="4F7AB169" w14:textId="77777777" w:rsidR="00270E9B" w:rsidRDefault="00270E9B" w:rsidP="00270E9B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3FB74317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刺激：总经理或财务人员请求查看报表并选择报表类型。</w:t>
      </w:r>
    </w:p>
    <w:p w14:paraId="7495B027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响应：系统提供给查看人所对应的报表。</w:t>
      </w:r>
    </w:p>
    <w:p w14:paraId="2D93D077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刺激：总经理或财务人员请求退出查看统计分析。</w:t>
      </w:r>
    </w:p>
    <w:p w14:paraId="1AB1284B" w14:textId="77777777" w:rsidR="00270E9B" w:rsidRPr="006C4983" w:rsidRDefault="00270E9B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响应：系统关闭查看统计分析。</w:t>
      </w:r>
    </w:p>
    <w:p w14:paraId="6B13728A" w14:textId="77777777" w:rsidR="00B147B8" w:rsidRDefault="00B147B8" w:rsidP="00B147B8">
      <w:pPr>
        <w:pStyle w:val="4"/>
        <w:numPr>
          <w:ilvl w:val="3"/>
          <w:numId w:val="6"/>
        </w:numPr>
      </w:pPr>
      <w:r w:rsidRPr="00523B59">
        <w:rPr>
          <w:rFonts w:hint="eastAsia"/>
        </w:rPr>
        <w:lastRenderedPageBreak/>
        <w:t>相关功能需求</w:t>
      </w:r>
    </w:p>
    <w:tbl>
      <w:tblPr>
        <w:tblStyle w:val="ac"/>
        <w:tblW w:w="9288" w:type="dxa"/>
        <w:tblBorders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5010"/>
        <w:gridCol w:w="4278"/>
      </w:tblGrid>
      <w:tr w:rsidR="00B147B8" w14:paraId="5C275CC5" w14:textId="77777777" w:rsidTr="00D422B3">
        <w:tc>
          <w:tcPr>
            <w:tcW w:w="5010" w:type="dxa"/>
          </w:tcPr>
          <w:p w14:paraId="3AFA12EC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StatisticalForms.Check</w:t>
            </w:r>
          </w:p>
          <w:p w14:paraId="7D6D8D59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ED49BF8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StatisticalForms.End</w:t>
            </w:r>
          </w:p>
        </w:tc>
        <w:tc>
          <w:tcPr>
            <w:tcW w:w="4278" w:type="dxa"/>
            <w:hideMark/>
          </w:tcPr>
          <w:p w14:paraId="6D70770C" w14:textId="77777777" w:rsidR="00B147B8" w:rsidRPr="006C4983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在查看人请求查看统计分析时，系统应该提供相对应的报表</w:t>
            </w:r>
          </w:p>
          <w:p w14:paraId="0E93EE3D" w14:textId="77777777" w:rsidR="00B147B8" w:rsidRPr="006C4983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在查看人请求取消查看统计分析时，系统应该关闭查看统计分析任务</w:t>
            </w:r>
          </w:p>
        </w:tc>
      </w:tr>
    </w:tbl>
    <w:p w14:paraId="5869A25A" w14:textId="77777777" w:rsidR="00270E9B" w:rsidRPr="006C4983" w:rsidRDefault="00270E9B" w:rsidP="006C4983"/>
    <w:p w14:paraId="3C85659B" w14:textId="3CD9C19F" w:rsidR="00523B59" w:rsidRDefault="00523B59" w:rsidP="00523B59">
      <w:pPr>
        <w:pStyle w:val="3"/>
        <w:numPr>
          <w:ilvl w:val="2"/>
          <w:numId w:val="6"/>
        </w:numPr>
      </w:pPr>
      <w:bookmarkStart w:id="40" w:name="_Toc432534277"/>
      <w:r w:rsidRPr="00523B59">
        <w:rPr>
          <w:rFonts w:hint="eastAsia"/>
        </w:rPr>
        <w:t>人员和机构管理</w:t>
      </w:r>
      <w:bookmarkEnd w:id="40"/>
    </w:p>
    <w:p w14:paraId="6F24EF72" w14:textId="77777777" w:rsidR="000154B0" w:rsidRDefault="000154B0" w:rsidP="000154B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2EB02329" w14:textId="77777777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在人员或机构的相关信息发生变更时，一个经过验证的总经理进行人员机构管理。</w:t>
      </w:r>
    </w:p>
    <w:p w14:paraId="4610023B" w14:textId="4A5EA546" w:rsidR="000154B0" w:rsidRPr="006C4983" w:rsidRDefault="000154B0" w:rsidP="000154B0">
      <w:pPr>
        <w:rPr>
          <w:szCs w:val="20"/>
        </w:rPr>
      </w:pPr>
      <w:r w:rsidRPr="006C4983">
        <w:rPr>
          <w:rFonts w:hint="eastAsia"/>
          <w:szCs w:val="20"/>
        </w:rPr>
        <w:t>优先级：高</w:t>
      </w:r>
    </w:p>
    <w:p w14:paraId="08E5B387" w14:textId="64A25DEC" w:rsidR="000154B0" w:rsidRPr="006C4983" w:rsidRDefault="000154B0" w:rsidP="006C4983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2BF74B58" w14:textId="4DBD6180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刺激：总经理提出人员与机构管理的请求</w:t>
      </w:r>
    </w:p>
    <w:p w14:paraId="49122B70" w14:textId="7CA80D80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响应：系统提示输入人员与机构信息</w:t>
      </w:r>
    </w:p>
    <w:p w14:paraId="59193191" w14:textId="561AF1E4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刺激：总经理输入系统要求输入的信息</w:t>
      </w:r>
    </w:p>
    <w:p w14:paraId="368F6543" w14:textId="62BEA48C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响应：系统显示人员与机构的相关信息</w:t>
      </w:r>
    </w:p>
    <w:p w14:paraId="362C9029" w14:textId="77777777" w:rsidR="000154B0" w:rsidRPr="006C4983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刺激：总经理取消人员机构信息的输入</w:t>
      </w:r>
    </w:p>
    <w:p w14:paraId="37EF6FDE" w14:textId="6124DBD5" w:rsidR="00270E9B" w:rsidRDefault="000154B0" w:rsidP="006C4983">
      <w:pPr>
        <w:rPr>
          <w:szCs w:val="20"/>
        </w:rPr>
      </w:pPr>
      <w:r w:rsidRPr="006C4983">
        <w:rPr>
          <w:rFonts w:hint="eastAsia"/>
          <w:szCs w:val="20"/>
        </w:rPr>
        <w:t>响应：系统关闭人员与机构信息的页面</w:t>
      </w:r>
    </w:p>
    <w:p w14:paraId="01832B05" w14:textId="77777777" w:rsidR="000154B0" w:rsidRDefault="000154B0" w:rsidP="000154B0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W w:w="879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5"/>
        <w:gridCol w:w="4964"/>
      </w:tblGrid>
      <w:tr w:rsidR="000154B0" w:rsidRPr="009A7237" w14:paraId="2270B584" w14:textId="77777777" w:rsidTr="00783366">
        <w:trPr>
          <w:trHeight w:val="1748"/>
        </w:trPr>
        <w:tc>
          <w:tcPr>
            <w:tcW w:w="3835" w:type="dxa"/>
          </w:tcPr>
          <w:p w14:paraId="1B681181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EmployeeInstitution.Input</w:t>
            </w:r>
          </w:p>
          <w:p w14:paraId="02744561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196409A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EmployeeInstitution.Input.Edit</w:t>
            </w:r>
          </w:p>
          <w:p w14:paraId="3C392DCA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89E60B1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EmployeeInstitution.Input.Invalid</w:t>
            </w:r>
          </w:p>
          <w:p w14:paraId="6EF05CFC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EmployeeInstitution.Input.Cancel </w:t>
            </w:r>
          </w:p>
        </w:tc>
        <w:tc>
          <w:tcPr>
            <w:tcW w:w="4964" w:type="dxa"/>
          </w:tcPr>
          <w:p w14:paraId="162C24F6" w14:textId="77777777" w:rsidR="000154B0" w:rsidRPr="009A7237" w:rsidRDefault="000154B0" w:rsidP="00783366">
            <w:pPr>
              <w:ind w:leftChars="100" w:left="210" w:firstLineChars="100" w:firstLine="210"/>
            </w:pPr>
            <w:r w:rsidRPr="009A7237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总经理</w:t>
            </w:r>
            <w:r w:rsidRPr="009A7237">
              <w:rPr>
                <w:rFonts w:hint="eastAsia"/>
              </w:rPr>
              <w:t>在</w:t>
            </w:r>
            <w:r>
              <w:rPr>
                <w:rFonts w:hint="eastAsia"/>
              </w:rPr>
              <w:t>人员与机构管理</w:t>
            </w:r>
            <w:r w:rsidRPr="009A7237">
              <w:rPr>
                <w:rFonts w:hint="eastAsia"/>
              </w:rPr>
              <w:t>的时候输入</w:t>
            </w:r>
          </w:p>
          <w:p w14:paraId="3692BD1F" w14:textId="77777777" w:rsidR="000154B0" w:rsidRDefault="000154B0" w:rsidP="00783366">
            <w:pPr>
              <w:tabs>
                <w:tab w:val="left" w:pos="3255"/>
              </w:tabs>
              <w:ind w:leftChars="100" w:left="210" w:firstLineChars="100" w:firstLine="210"/>
            </w:pPr>
            <w:r>
              <w:rPr>
                <w:rFonts w:hint="eastAsia"/>
              </w:rPr>
              <w:t>总经理</w:t>
            </w:r>
            <w:r w:rsidRPr="009A7237">
              <w:rPr>
                <w:rFonts w:hint="eastAsia"/>
              </w:rPr>
              <w:t>申请</w:t>
            </w:r>
            <w:r w:rsidRPr="00C96097">
              <w:rPr>
                <w:rFonts w:hint="eastAsia"/>
              </w:rPr>
              <w:t>人员与机构管理</w:t>
            </w:r>
            <w:r w:rsidRPr="009A7237">
              <w:rPr>
                <w:rFonts w:hint="eastAsia"/>
              </w:rPr>
              <w:t>时，系统提示需要输入货物信息，参见</w:t>
            </w:r>
            <w:r w:rsidRPr="00C96097">
              <w:t>EmployeeInstitution.Edit</w:t>
            </w:r>
          </w:p>
          <w:p w14:paraId="366E1A3D" w14:textId="77777777" w:rsidR="000154B0" w:rsidRDefault="000154B0" w:rsidP="00783366">
            <w:pPr>
              <w:tabs>
                <w:tab w:val="left" w:pos="3255"/>
              </w:tabs>
              <w:ind w:leftChars="100" w:left="210" w:firstLineChars="100" w:firstLine="210"/>
            </w:pPr>
            <w:r w:rsidRPr="00C96097">
              <w:rPr>
                <w:rFonts w:hint="eastAsia"/>
              </w:rPr>
              <w:t>在</w:t>
            </w:r>
            <w:r>
              <w:rPr>
                <w:rFonts w:hint="eastAsia"/>
              </w:rPr>
              <w:t>总经理</w:t>
            </w:r>
            <w:r w:rsidRPr="00C96097">
              <w:rPr>
                <w:rFonts w:hint="eastAsia"/>
              </w:rPr>
              <w:t>输入其他标识时，系统显示输入无效</w:t>
            </w:r>
          </w:p>
          <w:p w14:paraId="38F1770B" w14:textId="77777777" w:rsidR="000154B0" w:rsidRPr="004376F5" w:rsidRDefault="000154B0" w:rsidP="00783366">
            <w:pPr>
              <w:tabs>
                <w:tab w:val="left" w:pos="3255"/>
              </w:tabs>
              <w:ind w:leftChars="100" w:left="210" w:firstLineChars="100" w:firstLine="210"/>
            </w:pPr>
            <w:r>
              <w:t>系统允许总经理退出人员与机构管理</w:t>
            </w:r>
          </w:p>
        </w:tc>
      </w:tr>
      <w:tr w:rsidR="000154B0" w:rsidRPr="009A7237" w14:paraId="49D4E96A" w14:textId="77777777" w:rsidTr="00783366">
        <w:tc>
          <w:tcPr>
            <w:tcW w:w="3835" w:type="dxa"/>
          </w:tcPr>
          <w:p w14:paraId="58F05E98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EmployeeInstitution.Edit</w:t>
            </w:r>
          </w:p>
          <w:p w14:paraId="1869DEAA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EmployeeInstitution.Edit.Hint</w:t>
            </w:r>
          </w:p>
          <w:p w14:paraId="308FD362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8AD3636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480586C4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 xml:space="preserve">EmployeeInstitution.Edit.Save </w:t>
            </w:r>
          </w:p>
        </w:tc>
        <w:tc>
          <w:tcPr>
            <w:tcW w:w="4964" w:type="dxa"/>
          </w:tcPr>
          <w:p w14:paraId="170FDC2E" w14:textId="77777777" w:rsidR="000154B0" w:rsidRPr="009A7237" w:rsidRDefault="000154B0" w:rsidP="00783366">
            <w:pPr>
              <w:ind w:leftChars="200" w:left="420" w:firstLineChars="103" w:firstLine="216"/>
            </w:pPr>
            <w:r w:rsidRPr="009A7237">
              <w:t>系统应该允许</w:t>
            </w:r>
            <w:r>
              <w:rPr>
                <w:rFonts w:hint="eastAsia"/>
              </w:rPr>
              <w:t>总经理</w:t>
            </w:r>
            <w:r w:rsidRPr="009A7237">
              <w:t>请求</w:t>
            </w:r>
            <w:r w:rsidRPr="00C96097">
              <w:rPr>
                <w:rFonts w:hint="eastAsia"/>
              </w:rPr>
              <w:t>人员与机构管理</w:t>
            </w:r>
          </w:p>
          <w:p w14:paraId="567E956B" w14:textId="77777777" w:rsidR="000154B0" w:rsidRPr="009A7237" w:rsidRDefault="000154B0" w:rsidP="00783366">
            <w:pPr>
              <w:ind w:leftChars="200" w:left="420" w:firstLineChars="103" w:firstLine="216"/>
            </w:pPr>
            <w:r w:rsidRPr="009A7237">
              <w:rPr>
                <w:rFonts w:hint="eastAsia"/>
              </w:rPr>
              <w:t>在</w:t>
            </w:r>
            <w:r>
              <w:rPr>
                <w:rFonts w:hint="eastAsia"/>
              </w:rPr>
              <w:t>总经理</w:t>
            </w:r>
            <w:r w:rsidRPr="009A7237">
              <w:rPr>
                <w:rFonts w:hint="eastAsia"/>
              </w:rPr>
              <w:t>提出</w:t>
            </w:r>
            <w:r w:rsidRPr="00C96097">
              <w:rPr>
                <w:rFonts w:hint="eastAsia"/>
              </w:rPr>
              <w:t>人员与机构管理</w:t>
            </w:r>
            <w:r w:rsidRPr="009A7237">
              <w:rPr>
                <w:rFonts w:hint="eastAsia"/>
              </w:rPr>
              <w:t>的请求后，系统提示输入信息，输入正确时显示输入成功，输入不正确时显示提示输入错误信息</w:t>
            </w:r>
          </w:p>
          <w:p w14:paraId="5137195D" w14:textId="77777777" w:rsidR="000154B0" w:rsidRPr="009A7237" w:rsidRDefault="000154B0" w:rsidP="00783366">
            <w:pPr>
              <w:ind w:leftChars="200" w:left="420" w:firstLineChars="103" w:firstLine="216"/>
            </w:pPr>
            <w:r w:rsidRPr="009A7237">
              <w:rPr>
                <w:rFonts w:hint="eastAsia"/>
              </w:rPr>
              <w:t>输入成功时，系统保存</w:t>
            </w:r>
            <w:r>
              <w:rPr>
                <w:rFonts w:hint="eastAsia"/>
              </w:rPr>
              <w:t>人员与机构</w:t>
            </w:r>
            <w:r w:rsidRPr="009A7237">
              <w:rPr>
                <w:rFonts w:hint="eastAsia"/>
              </w:rPr>
              <w:t>的信息</w:t>
            </w:r>
          </w:p>
        </w:tc>
      </w:tr>
      <w:tr w:rsidR="000154B0" w:rsidRPr="009A7237" w14:paraId="7DAE34D4" w14:textId="77777777" w:rsidTr="00783366">
        <w:tc>
          <w:tcPr>
            <w:tcW w:w="3835" w:type="dxa"/>
          </w:tcPr>
          <w:p w14:paraId="080B5F2D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EmployeeInstitution.Cancel</w:t>
            </w:r>
          </w:p>
          <w:p w14:paraId="374F08C1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EmployeeInstitution.Cancel.Return</w:t>
            </w:r>
          </w:p>
          <w:p w14:paraId="6E0FB1EC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B299475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EmployeeInstitution.Confirm</w:t>
            </w:r>
          </w:p>
          <w:p w14:paraId="353131BC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964" w:type="dxa"/>
          </w:tcPr>
          <w:p w14:paraId="3B4DBC0F" w14:textId="77777777" w:rsidR="000154B0" w:rsidRPr="009A7237" w:rsidRDefault="000154B0" w:rsidP="00783366">
            <w:pPr>
              <w:ind w:leftChars="200" w:left="420" w:firstLineChars="103" w:firstLine="216"/>
            </w:pPr>
            <w:r w:rsidRPr="009A7237">
              <w:rPr>
                <w:rFonts w:hint="eastAsia"/>
              </w:rPr>
              <w:lastRenderedPageBreak/>
              <w:t>系统应该允许</w:t>
            </w:r>
            <w:r>
              <w:rPr>
                <w:rFonts w:hint="eastAsia"/>
              </w:rPr>
              <w:t>总经理</w:t>
            </w:r>
            <w:r w:rsidRPr="009A7237">
              <w:rPr>
                <w:rFonts w:hint="eastAsia"/>
              </w:rPr>
              <w:t>取消操作</w:t>
            </w:r>
          </w:p>
          <w:p w14:paraId="30345F38" w14:textId="77777777" w:rsidR="000154B0" w:rsidRDefault="000154B0" w:rsidP="00783366">
            <w:pPr>
              <w:ind w:leftChars="200" w:left="420" w:firstLineChars="103" w:firstLine="216"/>
            </w:pPr>
            <w:r w:rsidRPr="009A7237">
              <w:rPr>
                <w:rFonts w:hint="eastAsia"/>
              </w:rPr>
              <w:t>在任一目录下，</w:t>
            </w:r>
            <w:r>
              <w:rPr>
                <w:rFonts w:hint="eastAsia"/>
              </w:rPr>
              <w:t>总经理</w:t>
            </w:r>
            <w:r w:rsidRPr="009A7237">
              <w:rPr>
                <w:rFonts w:hint="eastAsia"/>
              </w:rPr>
              <w:t>提出返回请求，系统跳至上一级目录，不保存现有目录下的信息</w:t>
            </w:r>
          </w:p>
          <w:p w14:paraId="6435C407" w14:textId="77777777" w:rsidR="000154B0" w:rsidRPr="009A7237" w:rsidRDefault="000154B0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lastRenderedPageBreak/>
              <w:t>总经理</w:t>
            </w:r>
            <w:r>
              <w:t>确认输入的相关信息</w:t>
            </w:r>
            <w:r>
              <w:rPr>
                <w:rFonts w:hint="eastAsia"/>
              </w:rPr>
              <w:t>无误</w:t>
            </w:r>
            <w:r>
              <w:t>后，系统显示完整的信息</w:t>
            </w:r>
          </w:p>
        </w:tc>
      </w:tr>
      <w:tr w:rsidR="000154B0" w:rsidRPr="009A7237" w14:paraId="3233C6F6" w14:textId="77777777" w:rsidTr="00783366">
        <w:tc>
          <w:tcPr>
            <w:tcW w:w="3835" w:type="dxa"/>
          </w:tcPr>
          <w:p w14:paraId="1F2DA5A0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EmployeeInstitution.Update</w:t>
            </w:r>
          </w:p>
        </w:tc>
        <w:tc>
          <w:tcPr>
            <w:tcW w:w="4964" w:type="dxa"/>
          </w:tcPr>
          <w:p w14:paraId="3537A14D" w14:textId="77777777" w:rsidR="000154B0" w:rsidRPr="009A7237" w:rsidRDefault="000154B0" w:rsidP="00783366">
            <w:pPr>
              <w:ind w:leftChars="200" w:left="420" w:firstLineChars="103" w:firstLine="216"/>
            </w:pPr>
            <w:r>
              <w:rPr>
                <w:rFonts w:hint="eastAsia"/>
              </w:rPr>
              <w:t>系统</w:t>
            </w:r>
            <w:r>
              <w:t>更新存储人员机构相关信息</w:t>
            </w:r>
          </w:p>
        </w:tc>
      </w:tr>
      <w:tr w:rsidR="000154B0" w:rsidRPr="009A7237" w14:paraId="726B09B5" w14:textId="77777777" w:rsidTr="00783366">
        <w:tc>
          <w:tcPr>
            <w:tcW w:w="3835" w:type="dxa"/>
          </w:tcPr>
          <w:p w14:paraId="0764A9DB" w14:textId="77777777" w:rsidR="000154B0" w:rsidRPr="006C4983" w:rsidRDefault="000154B0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EmployeeInstitution.End</w:t>
            </w:r>
          </w:p>
        </w:tc>
        <w:tc>
          <w:tcPr>
            <w:tcW w:w="4964" w:type="dxa"/>
          </w:tcPr>
          <w:p w14:paraId="3BD4EBE8" w14:textId="77777777" w:rsidR="000154B0" w:rsidRDefault="000154B0" w:rsidP="00783366">
            <w:pPr>
              <w:ind w:leftChars="200" w:left="420" w:firstLineChars="103" w:firstLine="216"/>
            </w:pPr>
          </w:p>
        </w:tc>
      </w:tr>
    </w:tbl>
    <w:p w14:paraId="5E125CE8" w14:textId="77777777" w:rsidR="000154B0" w:rsidRPr="006C4983" w:rsidRDefault="000154B0" w:rsidP="006C4983">
      <w:pPr>
        <w:rPr>
          <w:szCs w:val="20"/>
        </w:rPr>
      </w:pPr>
    </w:p>
    <w:p w14:paraId="6497B902" w14:textId="77777777" w:rsidR="00523B59" w:rsidRDefault="00523B59" w:rsidP="00523B59">
      <w:pPr>
        <w:pStyle w:val="3"/>
        <w:numPr>
          <w:ilvl w:val="2"/>
          <w:numId w:val="6"/>
        </w:numPr>
      </w:pPr>
      <w:bookmarkStart w:id="41" w:name="_Toc432534278"/>
      <w:r w:rsidRPr="00523B59">
        <w:rPr>
          <w:rFonts w:hint="eastAsia"/>
        </w:rPr>
        <w:t>审批单据</w:t>
      </w:r>
      <w:bookmarkEnd w:id="41"/>
    </w:p>
    <w:p w14:paraId="2BA1696E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6A56636C" w14:textId="77777777" w:rsidR="006A016A" w:rsidRDefault="006A016A" w:rsidP="006A016A">
      <w:r>
        <w:rPr>
          <w:rFonts w:hint="eastAsia"/>
        </w:rPr>
        <w:t>总经理查看审批单据</w:t>
      </w:r>
    </w:p>
    <w:p w14:paraId="0F31047F" w14:textId="77777777" w:rsidR="006A016A" w:rsidRDefault="006A016A" w:rsidP="006A016A">
      <w:r>
        <w:rPr>
          <w:rFonts w:hint="eastAsia"/>
        </w:rPr>
        <w:t>优先级：高：</w:t>
      </w:r>
    </w:p>
    <w:p w14:paraId="668642F1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47C30A57" w14:textId="77777777" w:rsidR="006A016A" w:rsidRDefault="006A016A" w:rsidP="006A016A">
      <w:r>
        <w:rPr>
          <w:rFonts w:hint="eastAsia"/>
        </w:rPr>
        <w:t>刺激：总经理选择审批单据。</w:t>
      </w:r>
    </w:p>
    <w:p w14:paraId="20708FF0" w14:textId="77777777" w:rsidR="006A016A" w:rsidRDefault="006A016A" w:rsidP="006A016A">
      <w:r>
        <w:rPr>
          <w:rFonts w:hint="eastAsia"/>
        </w:rPr>
        <w:t>响应：系统显示单据列表。</w:t>
      </w:r>
    </w:p>
    <w:p w14:paraId="194EA5FC" w14:textId="77777777" w:rsidR="006A016A" w:rsidRDefault="006A016A" w:rsidP="006A016A">
      <w:r>
        <w:rPr>
          <w:rFonts w:hint="eastAsia"/>
        </w:rPr>
        <w:t>刺激：总经理选择查看单据。</w:t>
      </w:r>
    </w:p>
    <w:p w14:paraId="79426612" w14:textId="77777777" w:rsidR="006A016A" w:rsidRDefault="006A016A" w:rsidP="006A016A">
      <w:r>
        <w:rPr>
          <w:rFonts w:hint="eastAsia"/>
        </w:rPr>
        <w:t>响应：系统显示单据信息。</w:t>
      </w:r>
    </w:p>
    <w:p w14:paraId="0352C338" w14:textId="77777777" w:rsidR="006A016A" w:rsidRDefault="006A016A" w:rsidP="006A016A">
      <w:r>
        <w:rPr>
          <w:rFonts w:hint="eastAsia"/>
        </w:rPr>
        <w:t>刺激：总经理选择查找单据。</w:t>
      </w:r>
    </w:p>
    <w:p w14:paraId="1917E66E" w14:textId="77777777" w:rsidR="006A016A" w:rsidRDefault="006A016A" w:rsidP="006A016A">
      <w:r>
        <w:rPr>
          <w:rFonts w:hint="eastAsia"/>
        </w:rPr>
        <w:t>响应：系统提示输入查找信息。</w:t>
      </w:r>
    </w:p>
    <w:p w14:paraId="44EFCE73" w14:textId="77777777" w:rsidR="006A016A" w:rsidRDefault="006A016A" w:rsidP="006A016A">
      <w:r>
        <w:rPr>
          <w:rFonts w:hint="eastAsia"/>
        </w:rPr>
        <w:t>刺激：总经理输入查找信息。</w:t>
      </w:r>
    </w:p>
    <w:p w14:paraId="3ECFDD01" w14:textId="77777777" w:rsidR="006A016A" w:rsidRDefault="006A016A" w:rsidP="006A016A">
      <w:r>
        <w:rPr>
          <w:rFonts w:hint="eastAsia"/>
        </w:rPr>
        <w:t>响应：系统显示单据信息。</w:t>
      </w:r>
    </w:p>
    <w:p w14:paraId="475E574A" w14:textId="77777777" w:rsidR="006A016A" w:rsidRDefault="006A016A" w:rsidP="006A016A">
      <w:r>
        <w:rPr>
          <w:rFonts w:hint="eastAsia"/>
        </w:rPr>
        <w:t>刺激：总经理选择修改单据。</w:t>
      </w:r>
    </w:p>
    <w:p w14:paraId="09478941" w14:textId="77777777" w:rsidR="006A016A" w:rsidRDefault="006A016A" w:rsidP="006A016A">
      <w:r>
        <w:rPr>
          <w:rFonts w:hint="eastAsia"/>
        </w:rPr>
        <w:t>响应：系统要求输入修改信息。</w:t>
      </w:r>
    </w:p>
    <w:p w14:paraId="18692E26" w14:textId="77777777" w:rsidR="006A016A" w:rsidRDefault="006A016A" w:rsidP="006A016A">
      <w:r>
        <w:rPr>
          <w:rFonts w:hint="eastAsia"/>
        </w:rPr>
        <w:t>刺激：总经理输入相应信息确认。</w:t>
      </w:r>
    </w:p>
    <w:p w14:paraId="161C2FBD" w14:textId="77777777" w:rsidR="006A016A" w:rsidRDefault="006A016A" w:rsidP="006A016A">
      <w:r>
        <w:rPr>
          <w:rFonts w:hint="eastAsia"/>
        </w:rPr>
        <w:t>响应：系统保存单据信息、显示审批结果。</w:t>
      </w:r>
    </w:p>
    <w:p w14:paraId="52602785" w14:textId="77777777" w:rsidR="006A016A" w:rsidRDefault="006A016A" w:rsidP="006A016A">
      <w:r>
        <w:rPr>
          <w:rFonts w:hint="eastAsia"/>
        </w:rPr>
        <w:t>刺激：总经理选择导出。</w:t>
      </w:r>
    </w:p>
    <w:p w14:paraId="4DD90C8E" w14:textId="77777777" w:rsidR="006A016A" w:rsidRDefault="006A016A" w:rsidP="006A016A">
      <w:r>
        <w:rPr>
          <w:rFonts w:hint="eastAsia"/>
        </w:rPr>
        <w:t>响应：系统导出该表格。</w:t>
      </w:r>
    </w:p>
    <w:p w14:paraId="1AC38B5D" w14:textId="77777777" w:rsidR="006A016A" w:rsidRDefault="006A016A" w:rsidP="006A016A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A016A" w14:paraId="4A8A280F" w14:textId="77777777" w:rsidTr="00037F58">
        <w:trPr>
          <w:trHeight w:val="1226"/>
        </w:trPr>
        <w:tc>
          <w:tcPr>
            <w:tcW w:w="4261" w:type="dxa"/>
          </w:tcPr>
          <w:p w14:paraId="5AC63837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CheckDocuments.Input</w:t>
            </w:r>
          </w:p>
          <w:p w14:paraId="01677020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8451C71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CheckDocuments.Input.Show</w:t>
            </w:r>
          </w:p>
          <w:p w14:paraId="0E610A53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BD5C721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CheckDocuments.Input.Mod</w:t>
            </w:r>
          </w:p>
          <w:p w14:paraId="13450094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933DB19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261" w:type="dxa"/>
          </w:tcPr>
          <w:p w14:paraId="356923CD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系统应该允许总经理在审批单据时输入</w:t>
            </w:r>
          </w:p>
          <w:p w14:paraId="1D8F4186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输入完成显示单据信息，参见</w:t>
            </w:r>
            <w:r>
              <w:rPr>
                <w:rFonts w:hint="eastAsia"/>
              </w:rPr>
              <w:t>CheckSheet.Show</w:t>
            </w:r>
          </w:p>
          <w:p w14:paraId="1BD16130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修改单据时输入信息，参见</w:t>
            </w:r>
            <w:r>
              <w:rPr>
                <w:rFonts w:hint="eastAsia"/>
              </w:rPr>
              <w:t>CheckSheet.Mod</w:t>
            </w:r>
          </w:p>
        </w:tc>
      </w:tr>
      <w:tr w:rsidR="006A016A" w14:paraId="77F2A0F6" w14:textId="77777777" w:rsidTr="00037F58">
        <w:trPr>
          <w:trHeight w:val="1226"/>
        </w:trPr>
        <w:tc>
          <w:tcPr>
            <w:tcW w:w="4261" w:type="dxa"/>
          </w:tcPr>
          <w:p w14:paraId="312F9513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lastRenderedPageBreak/>
              <w:t>CheckDocuments.View</w:t>
            </w:r>
          </w:p>
          <w:p w14:paraId="0976DAA3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CheckDocuments.View.Show</w:t>
            </w:r>
          </w:p>
        </w:tc>
        <w:tc>
          <w:tcPr>
            <w:tcW w:w="4261" w:type="dxa"/>
          </w:tcPr>
          <w:p w14:paraId="2FAE65CC" w14:textId="77777777" w:rsidR="006A016A" w:rsidRDefault="006A016A" w:rsidP="00037F58">
            <w:pPr>
              <w:ind w:leftChars="200" w:left="420" w:firstLineChars="103" w:firstLine="216"/>
            </w:pPr>
            <w:r w:rsidRPr="007B5549">
              <w:rPr>
                <w:rFonts w:hint="eastAsia"/>
              </w:rPr>
              <w:t>系统应该允许</w:t>
            </w:r>
            <w:r>
              <w:rPr>
                <w:rFonts w:hint="eastAsia"/>
              </w:rPr>
              <w:t>总经理</w:t>
            </w:r>
            <w:r w:rsidRPr="007B5549">
              <w:rPr>
                <w:rFonts w:hint="eastAsia"/>
              </w:rPr>
              <w:t>查看单据</w:t>
            </w:r>
          </w:p>
          <w:p w14:paraId="508420F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系统显示单据信息</w:t>
            </w:r>
          </w:p>
        </w:tc>
      </w:tr>
      <w:tr w:rsidR="006A016A" w14:paraId="42619458" w14:textId="77777777" w:rsidTr="00037F58">
        <w:tc>
          <w:tcPr>
            <w:tcW w:w="4261" w:type="dxa"/>
          </w:tcPr>
          <w:p w14:paraId="321604C4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CheckDocuments.Find</w:t>
            </w:r>
          </w:p>
          <w:p w14:paraId="11C18F60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CheckDocument.Find. Hint</w:t>
            </w:r>
          </w:p>
          <w:p w14:paraId="49A603E1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00EFBCD0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CheckDocument.Find.Show</w:t>
            </w:r>
          </w:p>
          <w:p w14:paraId="082B2486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261" w:type="dxa"/>
          </w:tcPr>
          <w:p w14:paraId="7A24DB8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系统应该允许总经理查找单据</w:t>
            </w:r>
          </w:p>
          <w:p w14:paraId="7307C8BD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在总经理提出查看单据的请求时，系统提示输入查找信息</w:t>
            </w:r>
          </w:p>
          <w:p w14:paraId="0CACDD58" w14:textId="77777777" w:rsidR="006A016A" w:rsidRDefault="006A016A" w:rsidP="00037F58">
            <w:r>
              <w:rPr>
                <w:rFonts w:hint="eastAsia"/>
              </w:rPr>
              <w:t xml:space="preserve">      </w:t>
            </w:r>
            <w:r>
              <w:t>系统显示单据信息</w:t>
            </w:r>
          </w:p>
          <w:p w14:paraId="5EB434FC" w14:textId="77777777" w:rsidR="006A016A" w:rsidRDefault="006A016A" w:rsidP="00037F58">
            <w:pPr>
              <w:ind w:leftChars="200" w:left="420" w:firstLineChars="103" w:firstLine="216"/>
            </w:pPr>
          </w:p>
        </w:tc>
      </w:tr>
      <w:tr w:rsidR="006A016A" w14:paraId="7EC2C688" w14:textId="77777777" w:rsidTr="00037F58">
        <w:tc>
          <w:tcPr>
            <w:tcW w:w="4261" w:type="dxa"/>
          </w:tcPr>
          <w:p w14:paraId="3484C3EB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CheckDocument.Mod</w:t>
            </w:r>
          </w:p>
          <w:p w14:paraId="645CE0F1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CheckDocument.Mod.Hint</w:t>
            </w:r>
          </w:p>
          <w:p w14:paraId="5A2E5DD5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3FD29DE1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CheckDocument.Mod.Save</w:t>
            </w:r>
          </w:p>
        </w:tc>
        <w:tc>
          <w:tcPr>
            <w:tcW w:w="4261" w:type="dxa"/>
          </w:tcPr>
          <w:p w14:paraId="0DFF90FD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系统应该允许管理员修改单据</w:t>
            </w:r>
          </w:p>
          <w:p w14:paraId="206A01FE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在管理员提出修改单据的请求时，系统提示编辑信息</w:t>
            </w:r>
          </w:p>
          <w:p w14:paraId="1DDB3D13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系统保存单据信息</w:t>
            </w:r>
          </w:p>
        </w:tc>
      </w:tr>
      <w:tr w:rsidR="006A016A" w14:paraId="6BE82CCC" w14:textId="77777777" w:rsidTr="00037F58">
        <w:tc>
          <w:tcPr>
            <w:tcW w:w="4261" w:type="dxa"/>
          </w:tcPr>
          <w:p w14:paraId="11475E4C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CheckDocument.FeedBack</w:t>
            </w:r>
          </w:p>
        </w:tc>
        <w:tc>
          <w:tcPr>
            <w:tcW w:w="4261" w:type="dxa"/>
          </w:tcPr>
          <w:p w14:paraId="79F94C11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当单据修改好时，系统反馈申请人修改后的单据</w:t>
            </w:r>
          </w:p>
        </w:tc>
      </w:tr>
      <w:tr w:rsidR="006A016A" w14:paraId="1D1E0A0B" w14:textId="77777777" w:rsidTr="00037F58">
        <w:trPr>
          <w:trHeight w:val="624"/>
        </w:trPr>
        <w:tc>
          <w:tcPr>
            <w:tcW w:w="4261" w:type="dxa"/>
          </w:tcPr>
          <w:p w14:paraId="450B7B6E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CheckSheet.Print</w:t>
            </w:r>
          </w:p>
          <w:p w14:paraId="648B0566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CheckSheet.Return</w:t>
            </w:r>
          </w:p>
          <w:p w14:paraId="445AFD1C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1ACF9F4" w14:textId="77777777" w:rsidR="006A016A" w:rsidRPr="006C4983" w:rsidRDefault="006A016A" w:rsidP="006C4983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4261" w:type="dxa"/>
          </w:tcPr>
          <w:p w14:paraId="13FDFD3B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系统导出表格</w:t>
            </w:r>
          </w:p>
          <w:p w14:paraId="11E87004" w14:textId="77777777" w:rsidR="006A016A" w:rsidRDefault="006A016A" w:rsidP="00037F58">
            <w:pPr>
              <w:ind w:leftChars="200" w:left="420" w:firstLineChars="103" w:firstLine="216"/>
            </w:pPr>
            <w:r>
              <w:rPr>
                <w:rFonts w:hint="eastAsia"/>
              </w:rPr>
              <w:t>当用户输入返回命令后，系统返回到上一级界面</w:t>
            </w:r>
          </w:p>
        </w:tc>
      </w:tr>
    </w:tbl>
    <w:p w14:paraId="24741181" w14:textId="77777777" w:rsidR="006A016A" w:rsidRPr="006A016A" w:rsidRDefault="006A016A" w:rsidP="006A016A"/>
    <w:p w14:paraId="13D03C9C" w14:textId="77777777" w:rsidR="00523B59" w:rsidRDefault="00523B59" w:rsidP="00523B59">
      <w:pPr>
        <w:pStyle w:val="3"/>
        <w:numPr>
          <w:ilvl w:val="2"/>
          <w:numId w:val="6"/>
        </w:numPr>
      </w:pPr>
      <w:bookmarkStart w:id="42" w:name="_Toc432534279"/>
      <w:r w:rsidRPr="00523B59">
        <w:rPr>
          <w:rFonts w:hint="eastAsia"/>
        </w:rPr>
        <w:t>制定薪水策略</w:t>
      </w:r>
      <w:bookmarkEnd w:id="42"/>
    </w:p>
    <w:p w14:paraId="36B1EFBC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特性描述</w:t>
      </w:r>
    </w:p>
    <w:p w14:paraId="6346C893" w14:textId="77777777" w:rsidR="00523B59" w:rsidRPr="006C4983" w:rsidRDefault="00523B59" w:rsidP="00523B59">
      <w:r w:rsidRPr="006C4983">
        <w:rPr>
          <w:rFonts w:hint="eastAsia"/>
        </w:rPr>
        <w:t>在需要制定薪水策略时，一个经过验证的总经理可以制定新的薪水策略，系统更新调整后的薪水策略。</w:t>
      </w:r>
    </w:p>
    <w:p w14:paraId="2D89A1F8" w14:textId="77777777" w:rsidR="00523B59" w:rsidRPr="006C4983" w:rsidRDefault="00523B59" w:rsidP="00523B59">
      <w:r w:rsidRPr="006C4983">
        <w:rPr>
          <w:rFonts w:hint="eastAsia"/>
        </w:rPr>
        <w:t>优先级</w:t>
      </w:r>
      <w:r w:rsidRPr="006C4983">
        <w:t>=</w:t>
      </w:r>
      <w:r w:rsidRPr="006C4983">
        <w:rPr>
          <w:rFonts w:hint="eastAsia"/>
        </w:rPr>
        <w:t>高</w:t>
      </w:r>
    </w:p>
    <w:p w14:paraId="14177685" w14:textId="77777777" w:rsidR="00523B59" w:rsidRPr="00523B59" w:rsidRDefault="00523B59" w:rsidP="00523B59"/>
    <w:p w14:paraId="632A9478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t>刺激/响应序列</w:t>
      </w:r>
    </w:p>
    <w:p w14:paraId="2B00CE62" w14:textId="77777777" w:rsidR="00B147B8" w:rsidRPr="00B147B8" w:rsidRDefault="00B147B8" w:rsidP="006C4983">
      <w:r w:rsidRPr="00B147B8">
        <w:rPr>
          <w:rFonts w:hint="eastAsia"/>
        </w:rPr>
        <w:t>刺激：总经理请求选择人员类型</w:t>
      </w:r>
    </w:p>
    <w:p w14:paraId="58FA3C86" w14:textId="77777777" w:rsidR="00B147B8" w:rsidRPr="00B147B8" w:rsidRDefault="00B147B8" w:rsidP="006C4983">
      <w:r w:rsidRPr="00B147B8">
        <w:rPr>
          <w:rFonts w:hint="eastAsia"/>
        </w:rPr>
        <w:t>响应：系统给出人员类型列表</w:t>
      </w:r>
    </w:p>
    <w:p w14:paraId="12F0BFFE" w14:textId="77777777" w:rsidR="00B147B8" w:rsidRPr="00B147B8" w:rsidRDefault="00B147B8" w:rsidP="006C4983">
      <w:r w:rsidRPr="00B147B8">
        <w:rPr>
          <w:rFonts w:hint="eastAsia"/>
        </w:rPr>
        <w:t>刺激：总经理请求选择薪水策略类型</w:t>
      </w:r>
    </w:p>
    <w:p w14:paraId="3902288C" w14:textId="77777777" w:rsidR="00B147B8" w:rsidRPr="00B147B8" w:rsidRDefault="00B147B8" w:rsidP="006C4983">
      <w:r w:rsidRPr="00B147B8">
        <w:rPr>
          <w:rFonts w:hint="eastAsia"/>
        </w:rPr>
        <w:t>响应：系统给出薪水类型列表</w:t>
      </w:r>
    </w:p>
    <w:p w14:paraId="22DA6252" w14:textId="77777777" w:rsidR="00B147B8" w:rsidRPr="00B147B8" w:rsidRDefault="00B147B8" w:rsidP="006C4983">
      <w:r w:rsidRPr="00B147B8">
        <w:rPr>
          <w:rFonts w:hint="eastAsia"/>
        </w:rPr>
        <w:t>刺激：总经理取消制定薪水策略任务</w:t>
      </w:r>
    </w:p>
    <w:p w14:paraId="2EFAA700" w14:textId="77777777" w:rsidR="00B147B8" w:rsidRPr="00B147B8" w:rsidRDefault="00B147B8" w:rsidP="006C4983">
      <w:r w:rsidRPr="00B147B8">
        <w:rPr>
          <w:rFonts w:hint="eastAsia"/>
        </w:rPr>
        <w:t>响应：系统关闭制薪水策略任务刺激：总经理确认完成薪水策略制定</w:t>
      </w:r>
    </w:p>
    <w:p w14:paraId="60E58237" w14:textId="77777777" w:rsidR="00B147B8" w:rsidRPr="00B147B8" w:rsidRDefault="00B147B8" w:rsidP="006C4983">
      <w:r w:rsidRPr="00B147B8">
        <w:rPr>
          <w:rFonts w:hint="eastAsia"/>
        </w:rPr>
        <w:t>响应：系统记录薪水策略信息，关闭制定薪水策略任务</w:t>
      </w:r>
    </w:p>
    <w:p w14:paraId="02C5762B" w14:textId="77777777" w:rsidR="00523B59" w:rsidRPr="00523B59" w:rsidRDefault="00523B59" w:rsidP="00523B59"/>
    <w:p w14:paraId="6C5308B7" w14:textId="77777777" w:rsidR="00523B59" w:rsidRDefault="00523B59" w:rsidP="00523B59">
      <w:pPr>
        <w:pStyle w:val="4"/>
        <w:numPr>
          <w:ilvl w:val="3"/>
          <w:numId w:val="6"/>
        </w:numPr>
      </w:pPr>
      <w:r w:rsidRPr="00523B59">
        <w:rPr>
          <w:rFonts w:hint="eastAsia"/>
        </w:rPr>
        <w:lastRenderedPageBreak/>
        <w:t>相关功能需求</w:t>
      </w:r>
    </w:p>
    <w:tbl>
      <w:tblPr>
        <w:tblStyle w:val="ac"/>
        <w:tblW w:w="8476" w:type="dxa"/>
        <w:tblLook w:val="00A0" w:firstRow="1" w:lastRow="0" w:firstColumn="1" w:lastColumn="0" w:noHBand="0" w:noVBand="0"/>
      </w:tblPr>
      <w:tblGrid>
        <w:gridCol w:w="3876"/>
        <w:gridCol w:w="4600"/>
      </w:tblGrid>
      <w:tr w:rsidR="00B147B8" w:rsidRPr="00B147B8" w14:paraId="38EDB48E" w14:textId="77777777" w:rsidTr="00D422B3">
        <w:tc>
          <w:tcPr>
            <w:tcW w:w="3876" w:type="dxa"/>
            <w:tcBorders>
              <w:left w:val="nil"/>
            </w:tcBorders>
          </w:tcPr>
          <w:p w14:paraId="290343CA" w14:textId="294248E9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.Input</w:t>
            </w:r>
          </w:p>
          <w:p w14:paraId="7D4C6BA7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7CAEC9C" w14:textId="6EF3DB3F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.Input.Cancel</w:t>
            </w:r>
          </w:p>
          <w:p w14:paraId="3EE4221F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</w:p>
          <w:p w14:paraId="50FDC611" w14:textId="1C2F0077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.Input.Invalid</w:t>
            </w:r>
          </w:p>
        </w:tc>
        <w:tc>
          <w:tcPr>
            <w:tcW w:w="4600" w:type="dxa"/>
            <w:tcBorders>
              <w:right w:val="nil"/>
            </w:tcBorders>
          </w:tcPr>
          <w:p w14:paraId="32A46CF8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系统应该允许总经理</w:t>
            </w:r>
            <w:r w:rsidRPr="00AB3001"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制定薪水策略中</w:t>
            </w:r>
            <w:r w:rsidRPr="00AB3001">
              <w:rPr>
                <w:rFonts w:asciiTheme="minorEastAsia" w:hAnsiTheme="minorEastAsia" w:hint="eastAsia"/>
                <w:szCs w:val="21"/>
              </w:rPr>
              <w:t>进行键盘输入</w:t>
            </w:r>
          </w:p>
          <w:p w14:paraId="68F5240F" w14:textId="77777777" w:rsidR="00B147B8" w:rsidRPr="00AB3001" w:rsidRDefault="00B147B8" w:rsidP="006C4983">
            <w:pPr>
              <w:rPr>
                <w:rFonts w:asciiTheme="minorEastAsia" w:hAnsiTheme="minorEastAsia"/>
                <w:szCs w:val="21"/>
              </w:rPr>
            </w:pPr>
          </w:p>
          <w:p w14:paraId="1F75359C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在总经理输入取消命令时，系统允许总经理</w:t>
            </w:r>
            <w:r w:rsidRPr="00AB3001">
              <w:rPr>
                <w:rFonts w:asciiTheme="minorEastAsia" w:hAnsiTheme="minorEastAsia"/>
                <w:szCs w:val="21"/>
              </w:rPr>
              <w:t>取消输入</w:t>
            </w:r>
          </w:p>
          <w:p w14:paraId="6E965332" w14:textId="77777777" w:rsidR="00B147B8" w:rsidRDefault="00B147B8" w:rsidP="00D422B3">
            <w:pPr>
              <w:rPr>
                <w:rFonts w:asciiTheme="minorEastAsia" w:hAnsiTheme="minorEastAsia"/>
                <w:szCs w:val="21"/>
              </w:rPr>
            </w:pPr>
          </w:p>
          <w:p w14:paraId="1802A7D7" w14:textId="77777777" w:rsidR="00B147B8" w:rsidRPr="006C4983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/>
                <w:szCs w:val="21"/>
              </w:rPr>
              <w:t>当</w:t>
            </w:r>
            <w:r>
              <w:rPr>
                <w:rFonts w:asciiTheme="minorEastAsia" w:hAnsiTheme="minorEastAsia"/>
                <w:szCs w:val="21"/>
              </w:rPr>
              <w:t>总经理</w:t>
            </w:r>
            <w:r w:rsidRPr="00AB3001">
              <w:rPr>
                <w:rFonts w:asciiTheme="minorEastAsia" w:hAnsiTheme="minorEastAsia"/>
                <w:szCs w:val="21"/>
              </w:rPr>
              <w:t>输入其他标识时，系统显示输入无效</w:t>
            </w:r>
          </w:p>
        </w:tc>
      </w:tr>
      <w:tr w:rsidR="00B147B8" w:rsidRPr="00B147B8" w14:paraId="5081E59E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12347013" w14:textId="5231A361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.Select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00BC3D22" w14:textId="7553DA2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在总经理请求制定人员类型时，系统显示该类型的列表</w:t>
            </w:r>
          </w:p>
        </w:tc>
      </w:tr>
      <w:tr w:rsidR="00B147B8" w:rsidRPr="00B147B8" w14:paraId="0EECD6CC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2252B4F2" w14:textId="5555AB62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.New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59F45EFC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在总经理请制定薪水策略类型时，系统显示该类型的列表</w:t>
            </w:r>
          </w:p>
        </w:tc>
      </w:tr>
      <w:tr w:rsidR="00B147B8" w:rsidRPr="00B147B8" w14:paraId="1E40890D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2EF8FD25" w14:textId="529CC510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.Edit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21142E4A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系统应该允许总经理改变列表中状态类型</w:t>
            </w:r>
          </w:p>
        </w:tc>
      </w:tr>
      <w:tr w:rsidR="00B147B8" w:rsidRPr="00B147B8" w14:paraId="6C1FF4EA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2CD68C18" w14:textId="6340D751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.end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3DC93C6D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系统应该允许总经理结束薪水策略制定</w:t>
            </w:r>
          </w:p>
        </w:tc>
      </w:tr>
      <w:tr w:rsidR="00B147B8" w:rsidRPr="00B147B8" w14:paraId="4DA04304" w14:textId="77777777" w:rsidTr="00D422B3">
        <w:tc>
          <w:tcPr>
            <w:tcW w:w="3876" w:type="dxa"/>
            <w:tcBorders>
              <w:left w:val="nil"/>
              <w:bottom w:val="single" w:sz="4" w:space="0" w:color="auto"/>
            </w:tcBorders>
            <w:hideMark/>
          </w:tcPr>
          <w:p w14:paraId="2103B49D" w14:textId="49913CD4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.Confirm</w:t>
            </w:r>
          </w:p>
        </w:tc>
        <w:tc>
          <w:tcPr>
            <w:tcW w:w="4600" w:type="dxa"/>
            <w:tcBorders>
              <w:bottom w:val="single" w:sz="4" w:space="0" w:color="auto"/>
              <w:right w:val="nil"/>
            </w:tcBorders>
            <w:hideMark/>
          </w:tcPr>
          <w:p w14:paraId="2634AB67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系统应该允许总经理确认制定薪水策略结束</w:t>
            </w:r>
          </w:p>
        </w:tc>
      </w:tr>
      <w:tr w:rsidR="00B147B8" w:rsidRPr="00B147B8" w14:paraId="4B01201D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1837DDED" w14:textId="63D77B43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.Confirm.Invalid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32498F09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在人员类型与策略类型没有同时选定时，系统提示有薪水策略数据不完整或不正确</w:t>
            </w:r>
          </w:p>
        </w:tc>
      </w:tr>
      <w:tr w:rsidR="00B147B8" w:rsidRPr="00B147B8" w14:paraId="6433C9EC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0539DC32" w14:textId="5CA0A8E8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.Confirm.Valid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17C10D9C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在制定薪水列表中，人员类型和策略类型都经过总经理选定并确认时，系统更新数据，关闭促销策略制定任务</w:t>
            </w:r>
          </w:p>
        </w:tc>
      </w:tr>
      <w:tr w:rsidR="00B147B8" w:rsidRPr="00B147B8" w14:paraId="13F674A0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31D6620A" w14:textId="1A7CB7E2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.Update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087BE46A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B147B8" w:rsidRPr="00B147B8" w14:paraId="6A98A9E8" w14:textId="77777777" w:rsidTr="00D422B3">
        <w:tc>
          <w:tcPr>
            <w:tcW w:w="3876" w:type="dxa"/>
            <w:tcBorders>
              <w:left w:val="nil"/>
            </w:tcBorders>
            <w:hideMark/>
          </w:tcPr>
          <w:p w14:paraId="70E4E7DA" w14:textId="3DA70649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 xml:space="preserve">.Update.Employee           </w:t>
            </w:r>
          </w:p>
          <w:p w14:paraId="189F8C36" w14:textId="4BA8E64D" w:rsidR="00B147B8" w:rsidRPr="006C4983" w:rsidRDefault="006C4983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Salary</w:t>
            </w:r>
            <w:r w:rsidR="00B147B8" w:rsidRPr="006C4983">
              <w:rPr>
                <w:rFonts w:asciiTheme="minorEastAsia" w:hAnsiTheme="minorEastAsia"/>
                <w:b/>
                <w:szCs w:val="21"/>
              </w:rPr>
              <w:t>.Update.Salary</w:t>
            </w:r>
          </w:p>
        </w:tc>
        <w:tc>
          <w:tcPr>
            <w:tcW w:w="4600" w:type="dxa"/>
            <w:tcBorders>
              <w:right w:val="nil"/>
            </w:tcBorders>
            <w:hideMark/>
          </w:tcPr>
          <w:p w14:paraId="3BD2AA64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系统更新人员类型</w:t>
            </w:r>
          </w:p>
          <w:p w14:paraId="1BDF8FB4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系统更新薪水策略</w:t>
            </w:r>
          </w:p>
        </w:tc>
      </w:tr>
    </w:tbl>
    <w:tbl>
      <w:tblPr>
        <w:tblW w:w="84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76"/>
        <w:gridCol w:w="4600"/>
      </w:tblGrid>
      <w:tr w:rsidR="00523B59" w:rsidRPr="00B147B8" w14:paraId="02A0CA99" w14:textId="77777777" w:rsidTr="006C4983">
        <w:tc>
          <w:tcPr>
            <w:tcW w:w="3876" w:type="dxa"/>
            <w:hideMark/>
          </w:tcPr>
          <w:p w14:paraId="48823E0E" w14:textId="2997F243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.Select</w:t>
            </w:r>
          </w:p>
        </w:tc>
        <w:tc>
          <w:tcPr>
            <w:tcW w:w="4600" w:type="dxa"/>
            <w:hideMark/>
          </w:tcPr>
          <w:p w14:paraId="47938D4E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在总经理请求制定人员类型时，系统显示该类型的列表</w:t>
            </w:r>
          </w:p>
        </w:tc>
      </w:tr>
      <w:tr w:rsidR="00523B59" w:rsidRPr="00B147B8" w14:paraId="3C664EA2" w14:textId="77777777" w:rsidTr="006C4983">
        <w:tc>
          <w:tcPr>
            <w:tcW w:w="3876" w:type="dxa"/>
            <w:hideMark/>
          </w:tcPr>
          <w:p w14:paraId="6D88FA37" w14:textId="4535C975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.New</w:t>
            </w:r>
          </w:p>
        </w:tc>
        <w:tc>
          <w:tcPr>
            <w:tcW w:w="4600" w:type="dxa"/>
            <w:hideMark/>
          </w:tcPr>
          <w:p w14:paraId="3AF3F762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在总经理请制定薪水策略类型时，系统显示该类型的列表</w:t>
            </w:r>
          </w:p>
        </w:tc>
      </w:tr>
      <w:tr w:rsidR="00523B59" w:rsidRPr="00B147B8" w14:paraId="5F527562" w14:textId="77777777" w:rsidTr="006C4983">
        <w:tc>
          <w:tcPr>
            <w:tcW w:w="3876" w:type="dxa"/>
            <w:hideMark/>
          </w:tcPr>
          <w:p w14:paraId="3BE36323" w14:textId="3B7E7488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.Edit</w:t>
            </w:r>
          </w:p>
        </w:tc>
        <w:tc>
          <w:tcPr>
            <w:tcW w:w="4600" w:type="dxa"/>
            <w:hideMark/>
          </w:tcPr>
          <w:p w14:paraId="1D5EF7BB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系统应该允许总经理改变列表中状态类型</w:t>
            </w:r>
          </w:p>
        </w:tc>
      </w:tr>
      <w:tr w:rsidR="00523B59" w:rsidRPr="00B147B8" w14:paraId="27269C70" w14:textId="77777777" w:rsidTr="006C4983">
        <w:tc>
          <w:tcPr>
            <w:tcW w:w="3876" w:type="dxa"/>
            <w:hideMark/>
          </w:tcPr>
          <w:p w14:paraId="796E1022" w14:textId="7D4955E0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.Cancle</w:t>
            </w:r>
          </w:p>
        </w:tc>
        <w:tc>
          <w:tcPr>
            <w:tcW w:w="4600" w:type="dxa"/>
            <w:hideMark/>
          </w:tcPr>
          <w:p w14:paraId="0E6DD8E6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在总经理请求取消薪水策略定制时，系统应该关闭定制薪水策略服务</w:t>
            </w:r>
          </w:p>
        </w:tc>
      </w:tr>
      <w:tr w:rsidR="00523B59" w:rsidRPr="00B147B8" w14:paraId="66A918E9" w14:textId="77777777" w:rsidTr="006C4983">
        <w:tc>
          <w:tcPr>
            <w:tcW w:w="3876" w:type="dxa"/>
            <w:hideMark/>
          </w:tcPr>
          <w:p w14:paraId="0F4C46F6" w14:textId="017075BA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.Confirm</w:t>
            </w:r>
          </w:p>
        </w:tc>
        <w:tc>
          <w:tcPr>
            <w:tcW w:w="4600" w:type="dxa"/>
            <w:hideMark/>
          </w:tcPr>
          <w:p w14:paraId="7C4B0FC6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系统应该允许总经理确认制定薪水策略结束</w:t>
            </w:r>
          </w:p>
        </w:tc>
      </w:tr>
      <w:tr w:rsidR="00523B59" w:rsidRPr="00B147B8" w14:paraId="27156670" w14:textId="77777777" w:rsidTr="006C4983">
        <w:tc>
          <w:tcPr>
            <w:tcW w:w="3876" w:type="dxa"/>
            <w:hideMark/>
          </w:tcPr>
          <w:p w14:paraId="002D97C3" w14:textId="52612414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.Confirm.Invalid</w:t>
            </w:r>
          </w:p>
        </w:tc>
        <w:tc>
          <w:tcPr>
            <w:tcW w:w="4600" w:type="dxa"/>
            <w:hideMark/>
          </w:tcPr>
          <w:p w14:paraId="7023C3A4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在人员类型与策略类型没有同时选定时，系统提示有薪水策略数据不完整或不正确</w:t>
            </w:r>
          </w:p>
        </w:tc>
      </w:tr>
      <w:tr w:rsidR="00523B59" w:rsidRPr="00B147B8" w14:paraId="1BA83AA5" w14:textId="77777777" w:rsidTr="006C4983">
        <w:tc>
          <w:tcPr>
            <w:tcW w:w="3876" w:type="dxa"/>
            <w:hideMark/>
          </w:tcPr>
          <w:p w14:paraId="7B07A249" w14:textId="73B2065B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.Confirm.Valid</w:t>
            </w:r>
          </w:p>
        </w:tc>
        <w:tc>
          <w:tcPr>
            <w:tcW w:w="4600" w:type="dxa"/>
            <w:hideMark/>
          </w:tcPr>
          <w:p w14:paraId="6EE9D549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在制定薪水列表中，人员类型和策略类型都经过总经理选定并确认时，系统更新数据，关闭促销策略制定任务</w:t>
            </w:r>
          </w:p>
        </w:tc>
      </w:tr>
      <w:tr w:rsidR="00523B59" w:rsidRPr="00B147B8" w14:paraId="5E4047A7" w14:textId="77777777" w:rsidTr="006C4983">
        <w:tc>
          <w:tcPr>
            <w:tcW w:w="3876" w:type="dxa"/>
            <w:hideMark/>
          </w:tcPr>
          <w:p w14:paraId="1FDE9FCA" w14:textId="0FAAB65D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.Update</w:t>
            </w:r>
          </w:p>
        </w:tc>
        <w:tc>
          <w:tcPr>
            <w:tcW w:w="4600" w:type="dxa"/>
            <w:hideMark/>
          </w:tcPr>
          <w:p w14:paraId="3AA4C5AD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523B59" w:rsidRPr="00B147B8" w14:paraId="237674F7" w14:textId="77777777" w:rsidTr="006C4983">
        <w:tc>
          <w:tcPr>
            <w:tcW w:w="3876" w:type="dxa"/>
            <w:hideMark/>
          </w:tcPr>
          <w:p w14:paraId="6309A849" w14:textId="2322D771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 xml:space="preserve">.Update.Employee           </w:t>
            </w:r>
          </w:p>
          <w:p w14:paraId="0489D177" w14:textId="0AAFD2BC" w:rsidR="00523B59" w:rsidRPr="00092EA0" w:rsidRDefault="006C4983" w:rsidP="00037F58">
            <w:pPr>
              <w:rPr>
                <w:rFonts w:asciiTheme="minorEastAsia" w:hAnsiTheme="minorEastAsia"/>
                <w:b/>
                <w:szCs w:val="21"/>
              </w:rPr>
            </w:pPr>
            <w:r w:rsidRPr="00092EA0">
              <w:rPr>
                <w:rFonts w:asciiTheme="minorEastAsia" w:hAnsiTheme="minorEastAsia"/>
                <w:b/>
                <w:szCs w:val="21"/>
              </w:rPr>
              <w:t>Salary</w:t>
            </w:r>
            <w:r w:rsidR="00523B59" w:rsidRPr="00092EA0">
              <w:rPr>
                <w:rFonts w:asciiTheme="minorEastAsia" w:hAnsiTheme="minorEastAsia"/>
                <w:b/>
                <w:szCs w:val="21"/>
              </w:rPr>
              <w:t>.Update.Salary</w:t>
            </w:r>
          </w:p>
        </w:tc>
        <w:tc>
          <w:tcPr>
            <w:tcW w:w="4600" w:type="dxa"/>
            <w:hideMark/>
          </w:tcPr>
          <w:p w14:paraId="363566A6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系统更新人员类型</w:t>
            </w:r>
          </w:p>
          <w:p w14:paraId="39AFAC6C" w14:textId="77777777" w:rsidR="00523B59" w:rsidRPr="006C4983" w:rsidRDefault="00523B59" w:rsidP="00037F58">
            <w:pPr>
              <w:rPr>
                <w:rFonts w:asciiTheme="minorEastAsia" w:hAnsiTheme="minorEastAsia"/>
                <w:szCs w:val="21"/>
              </w:rPr>
            </w:pPr>
            <w:r w:rsidRPr="006C4983">
              <w:rPr>
                <w:rFonts w:asciiTheme="minorEastAsia" w:hAnsiTheme="minorEastAsia" w:hint="eastAsia"/>
                <w:szCs w:val="21"/>
              </w:rPr>
              <w:t>系统更新薪水策略</w:t>
            </w:r>
          </w:p>
        </w:tc>
      </w:tr>
    </w:tbl>
    <w:p w14:paraId="392C214D" w14:textId="668D5F1E" w:rsidR="00523B59" w:rsidRPr="00523B59" w:rsidRDefault="00523B59" w:rsidP="00A22D00">
      <w:pPr>
        <w:pStyle w:val="4"/>
      </w:pPr>
    </w:p>
    <w:p w14:paraId="6D065160" w14:textId="04EC2241" w:rsidR="000626D7" w:rsidRDefault="00523B59" w:rsidP="00523B59">
      <w:pPr>
        <w:pStyle w:val="3"/>
        <w:numPr>
          <w:ilvl w:val="2"/>
          <w:numId w:val="6"/>
        </w:numPr>
      </w:pPr>
      <w:bookmarkStart w:id="43" w:name="_Toc432534280"/>
      <w:r w:rsidRPr="00523B59">
        <w:rPr>
          <w:rFonts w:hint="eastAsia"/>
        </w:rPr>
        <w:t>制定城市距离、价格等常量</w:t>
      </w:r>
      <w:bookmarkEnd w:id="43"/>
    </w:p>
    <w:p w14:paraId="559DF8A0" w14:textId="77777777" w:rsidR="00B147B8" w:rsidRDefault="00B147B8" w:rsidP="00B147B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48896F21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在进行快递运送时，一个经过验证的总经理需要制定城市距离价格等常量</w:t>
      </w:r>
    </w:p>
    <w:p w14:paraId="5B7926E1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优先级</w:t>
      </w:r>
      <w:r w:rsidRPr="006C4983">
        <w:rPr>
          <w:rFonts w:asciiTheme="minorEastAsia" w:hAnsiTheme="minorEastAsia"/>
          <w:szCs w:val="21"/>
        </w:rPr>
        <w:t>=</w:t>
      </w:r>
      <w:r w:rsidRPr="006C4983">
        <w:rPr>
          <w:rFonts w:asciiTheme="minorEastAsia" w:hAnsiTheme="minorEastAsia" w:hint="eastAsia"/>
          <w:szCs w:val="21"/>
        </w:rPr>
        <w:t>高</w:t>
      </w:r>
    </w:p>
    <w:p w14:paraId="4A7448BE" w14:textId="77777777" w:rsidR="00B147B8" w:rsidRDefault="00B147B8" w:rsidP="00B147B8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3EC98F03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刺激：总经理请求制定城市距离价格等常量</w:t>
      </w:r>
    </w:p>
    <w:p w14:paraId="55804267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响应：系统显示制定城市距离价格等常量的模板</w:t>
      </w:r>
    </w:p>
    <w:p w14:paraId="34803ADE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刺激：总经理取消制定城市距离价格等常量</w:t>
      </w:r>
    </w:p>
    <w:p w14:paraId="365F1B22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响应：系统关闭制定城市距离价格等常量</w:t>
      </w:r>
    </w:p>
    <w:p w14:paraId="79A0C1F0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刺激：总经理填写完成并点击确认</w:t>
      </w:r>
    </w:p>
    <w:p w14:paraId="71EABE93" w14:textId="415D6C96" w:rsidR="00B147B8" w:rsidRDefault="00B147B8" w:rsidP="006C4983">
      <w:pPr>
        <w:rPr>
          <w:rFonts w:asciiTheme="minorEastAsia" w:hAnsiTheme="minorEastAsia"/>
          <w:szCs w:val="21"/>
        </w:rPr>
      </w:pPr>
      <w:r w:rsidRPr="006C4983">
        <w:rPr>
          <w:rFonts w:asciiTheme="minorEastAsia" w:hAnsiTheme="minorEastAsia" w:hint="eastAsia"/>
          <w:szCs w:val="21"/>
        </w:rPr>
        <w:t>响应：系统记录并更新这些常量的数据</w:t>
      </w:r>
    </w:p>
    <w:p w14:paraId="146B9F54" w14:textId="77777777" w:rsidR="00B147B8" w:rsidRDefault="00B147B8" w:rsidP="00B147B8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right w:val="double" w:sz="4" w:space="0" w:color="A5A5A5" w:themeColor="accent3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6075"/>
      </w:tblGrid>
      <w:tr w:rsidR="00B147B8" w14:paraId="12862BA4" w14:textId="77777777" w:rsidTr="006C4983">
        <w:tc>
          <w:tcPr>
            <w:tcW w:w="1343" w:type="pct"/>
          </w:tcPr>
          <w:p w14:paraId="63E825F4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Constant.Input</w:t>
            </w:r>
          </w:p>
          <w:p w14:paraId="2096D393" w14:textId="77777777" w:rsidR="00153692" w:rsidRPr="00D83006" w:rsidRDefault="00153692" w:rsidP="00153692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t>Constant.Input</w:t>
            </w:r>
            <w:r>
              <w:rPr>
                <w:rFonts w:asciiTheme="minorEastAsia" w:hAnsiTheme="minorEastAsia" w:hint="eastAsia"/>
                <w:b/>
                <w:szCs w:val="21"/>
              </w:rPr>
              <w:t>.City</w:t>
            </w:r>
          </w:p>
          <w:p w14:paraId="42CEFF0F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Constant.Input.Cancel</w:t>
            </w:r>
          </w:p>
          <w:p w14:paraId="4268C3D6" w14:textId="0EB66FE6" w:rsidR="00153692" w:rsidRPr="00D83006" w:rsidRDefault="00153692" w:rsidP="00153692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t>Constant.Input</w:t>
            </w:r>
            <w:r>
              <w:rPr>
                <w:rFonts w:asciiTheme="minorEastAsia" w:hAnsiTheme="minorEastAsia" w:hint="eastAsia"/>
                <w:b/>
                <w:szCs w:val="21"/>
              </w:rPr>
              <w:t>.Di</w:t>
            </w:r>
            <w:r>
              <w:rPr>
                <w:rFonts w:asciiTheme="minorEastAsia" w:hAnsiTheme="minorEastAsia"/>
                <w:b/>
                <w:szCs w:val="21"/>
              </w:rPr>
              <w:t>stanse</w:t>
            </w:r>
          </w:p>
          <w:p w14:paraId="553F810C" w14:textId="0C800612" w:rsidR="00153692" w:rsidRPr="00D83006" w:rsidRDefault="00153692" w:rsidP="00153692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t>Constant.Input</w:t>
            </w:r>
            <w:r w:rsidR="00462E26">
              <w:rPr>
                <w:rFonts w:asciiTheme="minorEastAsia" w:hAnsiTheme="minorEastAsia" w:hint="eastAsia"/>
                <w:b/>
                <w:szCs w:val="21"/>
              </w:rPr>
              <w:t>.Prize</w:t>
            </w:r>
          </w:p>
          <w:p w14:paraId="37AE168D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Constant.Input.Invalid</w:t>
            </w:r>
          </w:p>
        </w:tc>
        <w:tc>
          <w:tcPr>
            <w:tcW w:w="3657" w:type="pct"/>
            <w:tcBorders>
              <w:bottom w:val="single" w:sz="4" w:space="0" w:color="auto"/>
              <w:right w:val="nil"/>
            </w:tcBorders>
          </w:tcPr>
          <w:p w14:paraId="2CA3FB9C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系统应该允许总经理</w:t>
            </w:r>
            <w:r w:rsidRPr="00AB3001"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成制定常量中</w:t>
            </w:r>
            <w:r w:rsidRPr="00AB3001">
              <w:rPr>
                <w:rFonts w:asciiTheme="minorEastAsia" w:hAnsiTheme="minorEastAsia" w:hint="eastAsia"/>
                <w:szCs w:val="21"/>
              </w:rPr>
              <w:t>进行键盘输入</w:t>
            </w:r>
          </w:p>
          <w:p w14:paraId="29F86817" w14:textId="05D18DC7" w:rsidR="00B147B8" w:rsidRPr="00AB3001" w:rsidRDefault="00153692" w:rsidP="006C498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当管理员输入城市时，系统应该进行记录</w:t>
            </w:r>
          </w:p>
          <w:p w14:paraId="0E0A6D19" w14:textId="77777777" w:rsidR="001A7F41" w:rsidRDefault="00B147B8" w:rsidP="001536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在总经理输入取消命令时，</w:t>
            </w:r>
            <w:r w:rsidR="001A7F41">
              <w:rPr>
                <w:rFonts w:asciiTheme="minorEastAsia" w:hAnsiTheme="minorEastAsia"/>
                <w:szCs w:val="21"/>
              </w:rPr>
              <w:t>系统</w:t>
            </w:r>
            <w:r w:rsidR="001A7F41">
              <w:rPr>
                <w:rFonts w:asciiTheme="minorEastAsia" w:hAnsiTheme="minorEastAsia" w:hint="eastAsia"/>
                <w:szCs w:val="21"/>
              </w:rPr>
              <w:t>关闭当前任务</w:t>
            </w:r>
            <w:r w:rsidR="00153692">
              <w:rPr>
                <w:rFonts w:asciiTheme="minorEastAsia" w:hAnsiTheme="minorEastAsia" w:hint="eastAsia"/>
                <w:szCs w:val="21"/>
              </w:rPr>
              <w:t>当</w:t>
            </w:r>
          </w:p>
          <w:p w14:paraId="1B7DE31C" w14:textId="64E05ADB" w:rsidR="00153692" w:rsidRPr="00AB3001" w:rsidRDefault="00153692" w:rsidP="001536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管理员输入城市距离时，系统应该进行记录</w:t>
            </w:r>
          </w:p>
          <w:p w14:paraId="48483FCE" w14:textId="07015789" w:rsidR="00B147B8" w:rsidRPr="00153692" w:rsidRDefault="00153692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当管理员输入</w:t>
            </w:r>
            <w:r w:rsidR="00462E26">
              <w:rPr>
                <w:rFonts w:asciiTheme="minorEastAsia" w:hAnsiTheme="minorEastAsia" w:hint="eastAsia"/>
                <w:szCs w:val="21"/>
              </w:rPr>
              <w:t>价格</w:t>
            </w:r>
            <w:r>
              <w:rPr>
                <w:rFonts w:asciiTheme="minorEastAsia" w:hAnsiTheme="minorEastAsia" w:hint="eastAsia"/>
                <w:szCs w:val="21"/>
              </w:rPr>
              <w:t>时，系统应该进行记录</w:t>
            </w:r>
          </w:p>
          <w:p w14:paraId="16C4AF4F" w14:textId="77777777" w:rsidR="00B147B8" w:rsidRPr="006C4983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/>
                <w:szCs w:val="21"/>
              </w:rPr>
              <w:t>当</w:t>
            </w:r>
            <w:r>
              <w:rPr>
                <w:rFonts w:asciiTheme="minorEastAsia" w:hAnsiTheme="minorEastAsia"/>
                <w:szCs w:val="21"/>
              </w:rPr>
              <w:t>总经理</w:t>
            </w:r>
            <w:r w:rsidRPr="00AB3001">
              <w:rPr>
                <w:rFonts w:asciiTheme="minorEastAsia" w:hAnsiTheme="minorEastAsia"/>
                <w:szCs w:val="21"/>
              </w:rPr>
              <w:t>输入其他标识时，系统显示输入无效</w:t>
            </w:r>
          </w:p>
        </w:tc>
      </w:tr>
      <w:tr w:rsidR="00153692" w14:paraId="03BAD914" w14:textId="77777777" w:rsidTr="006C4983">
        <w:tc>
          <w:tcPr>
            <w:tcW w:w="1343" w:type="pct"/>
          </w:tcPr>
          <w:p w14:paraId="183ED5B5" w14:textId="77777777" w:rsidR="00153692" w:rsidRDefault="0015369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Constart</w:t>
            </w:r>
            <w:r>
              <w:rPr>
                <w:rFonts w:asciiTheme="minorEastAsia" w:hAnsiTheme="minorEastAsia"/>
                <w:b/>
                <w:szCs w:val="21"/>
              </w:rPr>
              <w:t>.City.Repeat</w:t>
            </w:r>
          </w:p>
          <w:p w14:paraId="33A9C845" w14:textId="29B7D192" w:rsidR="00153692" w:rsidRPr="00B147B8" w:rsidRDefault="00153692" w:rsidP="00D422B3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Constart.Distanse.Invalid</w:t>
            </w:r>
          </w:p>
        </w:tc>
        <w:tc>
          <w:tcPr>
            <w:tcW w:w="3657" w:type="pct"/>
            <w:tcBorders>
              <w:bottom w:val="single" w:sz="4" w:space="0" w:color="auto"/>
              <w:right w:val="nil"/>
            </w:tcBorders>
          </w:tcPr>
          <w:p w14:paraId="0275C685" w14:textId="0510922B" w:rsidR="00153692" w:rsidRDefault="00153692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当输入的两个城市相同时，系统提示总经理重新输入并返回</w:t>
            </w:r>
          </w:p>
          <w:p w14:paraId="1374D277" w14:textId="64B399B3" w:rsidR="00153692" w:rsidRDefault="00153692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当输入的距离</w:t>
            </w:r>
            <w:r>
              <w:rPr>
                <w:rFonts w:asciiTheme="minorEastAsia" w:hAnsiTheme="minorEastAsia" w:hint="eastAsia"/>
                <w:szCs w:val="21"/>
              </w:rPr>
              <w:t>&lt;=0</w:t>
            </w:r>
            <w:r>
              <w:rPr>
                <w:rFonts w:asciiTheme="minorEastAsia" w:hAnsiTheme="minorEastAsia" w:hint="eastAsia"/>
                <w:szCs w:val="21"/>
              </w:rPr>
              <w:t>时，系统提示</w:t>
            </w:r>
            <w:r w:rsidRPr="00BA1769">
              <w:rPr>
                <w:rFonts w:hint="eastAsia"/>
                <w:szCs w:val="21"/>
              </w:rPr>
              <w:t>城市距离错误并要求总经理重新输入</w:t>
            </w:r>
            <w:r>
              <w:rPr>
                <w:rFonts w:hint="eastAsia"/>
                <w:szCs w:val="21"/>
              </w:rPr>
              <w:t>，返回</w:t>
            </w:r>
          </w:p>
        </w:tc>
      </w:tr>
      <w:tr w:rsidR="00B147B8" w:rsidRPr="00AB3001" w14:paraId="4EC5137A" w14:textId="77777777" w:rsidTr="006C4983">
        <w:tc>
          <w:tcPr>
            <w:tcW w:w="1343" w:type="pct"/>
          </w:tcPr>
          <w:p w14:paraId="28F199A7" w14:textId="5349524D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Constant.Update</w:t>
            </w:r>
          </w:p>
          <w:p w14:paraId="57A0749B" w14:textId="77777777" w:rsidR="00B147B8" w:rsidRPr="006C4983" w:rsidRDefault="00B147B8" w:rsidP="00D422B3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Constant.End</w:t>
            </w:r>
          </w:p>
        </w:tc>
        <w:tc>
          <w:tcPr>
            <w:tcW w:w="3657" w:type="pct"/>
            <w:tcBorders>
              <w:right w:val="nil"/>
            </w:tcBorders>
            <w:hideMark/>
          </w:tcPr>
          <w:p w14:paraId="32AF54B5" w14:textId="4870383B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 w:rsidRPr="00AB3001">
              <w:rPr>
                <w:rFonts w:asciiTheme="minorEastAsia" w:hAnsiTheme="minorEastAsia" w:hint="eastAsia"/>
                <w:szCs w:val="21"/>
              </w:rPr>
              <w:t>在总经理填写信息完成，并确认后，系统更新并存储这些常量</w:t>
            </w:r>
          </w:p>
          <w:p w14:paraId="0B517368" w14:textId="77777777" w:rsidR="00B147B8" w:rsidRPr="00AB3001" w:rsidRDefault="00B147B8" w:rsidP="00D422B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系统应该允许总经理结束制定城市距离、价格等常量任务</w:t>
            </w:r>
          </w:p>
        </w:tc>
      </w:tr>
    </w:tbl>
    <w:p w14:paraId="381B8FE2" w14:textId="77777777" w:rsidR="00B147B8" w:rsidRPr="006C4983" w:rsidRDefault="00B147B8" w:rsidP="006C4983">
      <w:pPr>
        <w:rPr>
          <w:rFonts w:asciiTheme="minorEastAsia" w:hAnsiTheme="minorEastAsia"/>
          <w:szCs w:val="21"/>
        </w:rPr>
      </w:pPr>
    </w:p>
    <w:p w14:paraId="266CB7E1" w14:textId="1632F8C5" w:rsidR="000626D7" w:rsidRDefault="00523B59" w:rsidP="00523B59">
      <w:pPr>
        <w:pStyle w:val="3"/>
        <w:numPr>
          <w:ilvl w:val="2"/>
          <w:numId w:val="6"/>
        </w:numPr>
      </w:pPr>
      <w:bookmarkStart w:id="44" w:name="_Toc432534281"/>
      <w:r w:rsidRPr="00523B59">
        <w:rPr>
          <w:rFonts w:hint="eastAsia"/>
        </w:rPr>
        <w:lastRenderedPageBreak/>
        <w:t>管理用户的账号和密码和权限管理</w:t>
      </w:r>
      <w:bookmarkEnd w:id="44"/>
    </w:p>
    <w:p w14:paraId="553FC16F" w14:textId="77777777" w:rsidR="00687CAB" w:rsidRDefault="00687CAB" w:rsidP="00687CA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特性描述</w:t>
      </w:r>
    </w:p>
    <w:p w14:paraId="09ECA4C8" w14:textId="166E3EE0" w:rsidR="00687CAB" w:rsidRPr="006A016A" w:rsidRDefault="00A335DD" w:rsidP="00687CAB">
      <w:pPr>
        <w:rPr>
          <w:szCs w:val="20"/>
        </w:rPr>
      </w:pPr>
      <w:r>
        <w:rPr>
          <w:rFonts w:hint="eastAsia"/>
          <w:szCs w:val="20"/>
        </w:rPr>
        <w:t>当系统用户信息发生变更时，</w:t>
      </w:r>
      <w:r w:rsidR="00687CAB">
        <w:rPr>
          <w:rFonts w:hint="eastAsia"/>
          <w:szCs w:val="20"/>
        </w:rPr>
        <w:t>管</w:t>
      </w:r>
      <w:r>
        <w:rPr>
          <w:rFonts w:hint="eastAsia"/>
          <w:szCs w:val="20"/>
        </w:rPr>
        <w:t>被识别和授权的</w:t>
      </w:r>
      <w:r w:rsidR="00687CAB">
        <w:rPr>
          <w:rFonts w:hint="eastAsia"/>
          <w:szCs w:val="20"/>
        </w:rPr>
        <w:t>理员可以进行用户的账号密码和权限管理</w:t>
      </w:r>
    </w:p>
    <w:p w14:paraId="567A3DE2" w14:textId="77777777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>优先级：高</w:t>
      </w:r>
    </w:p>
    <w:p w14:paraId="2AA4EDE8" w14:textId="77777777" w:rsidR="00687CAB" w:rsidRDefault="00687CAB" w:rsidP="00687CAB">
      <w:pPr>
        <w:pStyle w:val="4"/>
        <w:numPr>
          <w:ilvl w:val="3"/>
          <w:numId w:val="6"/>
        </w:numPr>
      </w:pPr>
      <w:r w:rsidRPr="006A016A">
        <w:rPr>
          <w:rFonts w:hint="eastAsia"/>
        </w:rPr>
        <w:t>刺激/响应序列</w:t>
      </w:r>
    </w:p>
    <w:p w14:paraId="144798DA" w14:textId="7A8DF6DF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2F1E2C">
        <w:rPr>
          <w:rFonts w:hint="eastAsia"/>
          <w:szCs w:val="20"/>
        </w:rPr>
        <w:t>管理员请求新增用户</w:t>
      </w:r>
    </w:p>
    <w:p w14:paraId="19BFA62F" w14:textId="014F7B11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响应：系统要求管理员输入新用户的相关信息，并选择该用户的权限</w:t>
      </w:r>
    </w:p>
    <w:p w14:paraId="68571B62" w14:textId="7DE27C54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592A8F">
        <w:rPr>
          <w:rFonts w:hint="eastAsia"/>
          <w:szCs w:val="20"/>
        </w:rPr>
        <w:t>管理员</w:t>
      </w:r>
      <w:r w:rsidR="00592A8F">
        <w:rPr>
          <w:rFonts w:ascii="宋体" w:hAnsi="宋体" w:hint="eastAsia"/>
          <w:szCs w:val="21"/>
        </w:rPr>
        <w:t>输入新用户的用户名和密码，并设置该用户的权限</w:t>
      </w:r>
    </w:p>
    <w:p w14:paraId="70C27549" w14:textId="63981E6B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</w:t>
      </w:r>
      <w:r w:rsidR="00592A8F">
        <w:rPr>
          <w:rFonts w:hint="eastAsia"/>
          <w:szCs w:val="20"/>
        </w:rPr>
        <w:t>系统记录该用户</w:t>
      </w:r>
    </w:p>
    <w:p w14:paraId="6F1A66EE" w14:textId="33B97A66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刺激：管理员请求删除账户</w:t>
      </w:r>
    </w:p>
    <w:p w14:paraId="62EBAA93" w14:textId="6F9C6FF6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响应：系统显示一个包含所有账户信息的列表</w:t>
      </w:r>
    </w:p>
    <w:p w14:paraId="05FBBBD2" w14:textId="023CFE7D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刺激：管理员选择一个账户并点击“删除”</w:t>
      </w:r>
    </w:p>
    <w:p w14:paraId="256128C7" w14:textId="27CDC577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响应：系统删除该用户</w:t>
      </w:r>
    </w:p>
    <w:p w14:paraId="1B662AB2" w14:textId="3317953F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592A8F">
        <w:rPr>
          <w:rFonts w:hint="eastAsia"/>
          <w:szCs w:val="20"/>
        </w:rPr>
        <w:t>管理员请求修改用户属性</w:t>
      </w:r>
    </w:p>
    <w:p w14:paraId="39809E52" w14:textId="5350E2A6" w:rsidR="00687CAB" w:rsidRPr="00592A8F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响应：</w:t>
      </w:r>
      <w:r w:rsidR="00592A8F">
        <w:rPr>
          <w:rFonts w:hint="eastAsia"/>
          <w:szCs w:val="20"/>
        </w:rPr>
        <w:t>系统显示一个包含所有账户信息的列表</w:t>
      </w:r>
    </w:p>
    <w:p w14:paraId="16467759" w14:textId="41EEA27C" w:rsidR="00687CAB" w:rsidRPr="006A016A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 w:rsidR="00592A8F">
        <w:rPr>
          <w:rFonts w:hint="eastAsia"/>
          <w:szCs w:val="20"/>
        </w:rPr>
        <w:t>管理员选择一个用户并点击“编辑”</w:t>
      </w:r>
    </w:p>
    <w:p w14:paraId="457C2A5E" w14:textId="5A7AB0BF" w:rsidR="00592A8F" w:rsidRDefault="00687CAB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="00592A8F">
        <w:rPr>
          <w:rFonts w:hint="eastAsia"/>
          <w:szCs w:val="20"/>
        </w:rPr>
        <w:t>响应：系统要求管理员输入该用户新的属性</w:t>
      </w:r>
    </w:p>
    <w:p w14:paraId="0102BDDF" w14:textId="212CC2C2" w:rsidR="006C4C63" w:rsidRPr="006A016A" w:rsidRDefault="006C4C63" w:rsidP="006C4C6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管理员</w:t>
      </w:r>
      <w:r>
        <w:rPr>
          <w:rFonts w:ascii="宋体" w:hAnsi="宋体" w:hint="eastAsia"/>
          <w:szCs w:val="21"/>
        </w:rPr>
        <w:t>输入新的用户信息（账号密码和权限）</w:t>
      </w:r>
    </w:p>
    <w:p w14:paraId="613ACDEE" w14:textId="07DA4E65" w:rsidR="006C4C63" w:rsidRDefault="006C4C63" w:rsidP="006C4C6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>
        <w:rPr>
          <w:rFonts w:hint="eastAsia"/>
          <w:szCs w:val="20"/>
        </w:rPr>
        <w:t>响应：系统更新该用户信息</w:t>
      </w:r>
    </w:p>
    <w:p w14:paraId="147EF595" w14:textId="1BDF451A" w:rsidR="006C4C63" w:rsidRPr="006A016A" w:rsidRDefault="006C4C63" w:rsidP="006C4C63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 w:rsidRPr="006A016A">
        <w:rPr>
          <w:rFonts w:hint="eastAsia"/>
          <w:szCs w:val="20"/>
        </w:rPr>
        <w:t>刺激：</w:t>
      </w:r>
      <w:r>
        <w:rPr>
          <w:rFonts w:hint="eastAsia"/>
          <w:szCs w:val="20"/>
        </w:rPr>
        <w:t>管理员取消管理任务</w:t>
      </w:r>
      <w:r w:rsidRPr="006A016A">
        <w:rPr>
          <w:szCs w:val="20"/>
        </w:rPr>
        <w:t xml:space="preserve"> </w:t>
      </w:r>
    </w:p>
    <w:p w14:paraId="1FD48BF7" w14:textId="0FF11527" w:rsidR="00687CAB" w:rsidRPr="006C4C63" w:rsidRDefault="006C4C63" w:rsidP="00687CAB">
      <w:pPr>
        <w:rPr>
          <w:szCs w:val="20"/>
        </w:rPr>
      </w:pPr>
      <w:r w:rsidRPr="006A016A">
        <w:rPr>
          <w:rFonts w:hint="eastAsia"/>
          <w:szCs w:val="20"/>
        </w:rPr>
        <w:t xml:space="preserve">     </w:t>
      </w:r>
      <w:r>
        <w:rPr>
          <w:rFonts w:hint="eastAsia"/>
          <w:szCs w:val="20"/>
        </w:rPr>
        <w:t>响应：系统关闭管理任务</w:t>
      </w:r>
    </w:p>
    <w:p w14:paraId="380A4245" w14:textId="77777777" w:rsidR="00687CAB" w:rsidRDefault="00687CAB" w:rsidP="00687CAB">
      <w:pPr>
        <w:pStyle w:val="4"/>
        <w:numPr>
          <w:ilvl w:val="3"/>
          <w:numId w:val="6"/>
        </w:numPr>
      </w:pPr>
      <w:r>
        <w:rPr>
          <w:rFonts w:hint="eastAsia"/>
        </w:rPr>
        <w:t>相关功能需求</w:t>
      </w:r>
    </w:p>
    <w:tbl>
      <w:tblPr>
        <w:tblStyle w:val="ac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12"/>
      </w:tblGrid>
      <w:tr w:rsidR="00592A8F" w14:paraId="4B5F0E3C" w14:textId="77777777" w:rsidTr="006C4983">
        <w:tc>
          <w:tcPr>
            <w:tcW w:w="1622" w:type="pct"/>
          </w:tcPr>
          <w:p w14:paraId="0CDE1115" w14:textId="0777F9E5" w:rsidR="006C4C63" w:rsidRPr="006C4983" w:rsidRDefault="006C4C63" w:rsidP="00687CAB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User.Input</w:t>
            </w:r>
          </w:p>
          <w:p w14:paraId="218845E8" w14:textId="2CE50760" w:rsidR="00592A8F" w:rsidRDefault="006C4C63" w:rsidP="00687CAB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User.Input.</w:t>
            </w:r>
            <w:r w:rsidR="00AE02CE">
              <w:rPr>
                <w:rFonts w:asciiTheme="minorEastAsia" w:hAnsiTheme="minorEastAsia"/>
                <w:b/>
                <w:szCs w:val="21"/>
              </w:rPr>
              <w:t>Name</w:t>
            </w:r>
          </w:p>
          <w:p w14:paraId="2FECBC8F" w14:textId="254F47A5" w:rsidR="00AE02CE" w:rsidRDefault="00AE02CE" w:rsidP="00687CAB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User</w:t>
            </w:r>
            <w:r>
              <w:rPr>
                <w:rFonts w:asciiTheme="minorEastAsia" w:hAnsiTheme="minorEastAsia" w:hint="eastAsia"/>
                <w:b/>
                <w:szCs w:val="21"/>
              </w:rPr>
              <w:t>.Input.</w:t>
            </w:r>
            <w:r>
              <w:rPr>
                <w:rFonts w:asciiTheme="minorEastAsia" w:hAnsiTheme="minorEastAsia"/>
                <w:b/>
                <w:szCs w:val="21"/>
              </w:rPr>
              <w:t>Password</w:t>
            </w:r>
          </w:p>
          <w:p w14:paraId="6D7C55DD" w14:textId="00EEF28A" w:rsidR="00AE02CE" w:rsidRDefault="00AE02CE" w:rsidP="00687CAB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User</w:t>
            </w:r>
            <w:r>
              <w:rPr>
                <w:rFonts w:asciiTheme="minorEastAsia" w:hAnsiTheme="minorEastAsia" w:hint="eastAsia"/>
                <w:b/>
                <w:szCs w:val="21"/>
              </w:rPr>
              <w:t>.Input.</w:t>
            </w:r>
            <w:r w:rsidR="00A54F81">
              <w:rPr>
                <w:rFonts w:asciiTheme="minorEastAsia" w:hAnsiTheme="minorEastAsia" w:hint="eastAsia"/>
                <w:b/>
                <w:szCs w:val="21"/>
              </w:rPr>
              <w:t>Right</w:t>
            </w:r>
          </w:p>
          <w:p w14:paraId="69DB4C95" w14:textId="415640F0" w:rsidR="00A54F81" w:rsidRDefault="00A54F81" w:rsidP="00687CAB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User</w:t>
            </w:r>
            <w:r>
              <w:rPr>
                <w:rFonts w:asciiTheme="minorEastAsia" w:hAnsiTheme="minorEastAsia" w:hint="eastAsia"/>
                <w:b/>
                <w:szCs w:val="21"/>
              </w:rPr>
              <w:t>.Input.Keyword</w:t>
            </w:r>
          </w:p>
          <w:p w14:paraId="25060CFB" w14:textId="77777777" w:rsidR="00A54F81" w:rsidRPr="006C4983" w:rsidRDefault="00A54F81" w:rsidP="00687CAB">
            <w:pPr>
              <w:rPr>
                <w:rFonts w:asciiTheme="minorEastAsia" w:hAnsiTheme="minorEastAsia"/>
                <w:b/>
                <w:szCs w:val="21"/>
              </w:rPr>
            </w:pPr>
          </w:p>
          <w:p w14:paraId="18CEE9AC" w14:textId="77777777" w:rsidR="00406A51" w:rsidRPr="006C4983" w:rsidRDefault="00406A51" w:rsidP="00687CAB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User.Input.Cancel</w:t>
            </w:r>
          </w:p>
          <w:p w14:paraId="6E1E5212" w14:textId="7169214D" w:rsidR="00406A51" w:rsidRPr="006C4983" w:rsidRDefault="00406A51" w:rsidP="00687CAB">
            <w:pPr>
              <w:rPr>
                <w:rFonts w:asciiTheme="minorEastAsia" w:hAnsiTheme="minorEastAsia"/>
                <w:b/>
                <w:szCs w:val="21"/>
              </w:rPr>
            </w:pPr>
            <w:r w:rsidRPr="006C4983">
              <w:rPr>
                <w:rFonts w:asciiTheme="minorEastAsia" w:hAnsiTheme="minorEastAsia"/>
                <w:b/>
                <w:szCs w:val="21"/>
              </w:rPr>
              <w:t>User.Input.</w:t>
            </w:r>
            <w:r w:rsidR="00877734" w:rsidRPr="006C4983">
              <w:rPr>
                <w:rFonts w:asciiTheme="minorEastAsia" w:hAnsiTheme="minorEastAsia"/>
                <w:b/>
                <w:szCs w:val="21"/>
              </w:rPr>
              <w:t>Invalid</w:t>
            </w:r>
          </w:p>
        </w:tc>
        <w:tc>
          <w:tcPr>
            <w:tcW w:w="3378" w:type="pct"/>
          </w:tcPr>
          <w:p w14:paraId="35EF4F46" w14:textId="77777777" w:rsidR="00592A8F" w:rsidRPr="005F33DC" w:rsidRDefault="006C4C63" w:rsidP="00687CAB">
            <w:pPr>
              <w:rPr>
                <w:b/>
                <w:bCs/>
                <w:szCs w:val="20"/>
              </w:rPr>
            </w:pPr>
            <w:r w:rsidRPr="005F33DC">
              <w:rPr>
                <w:rFonts w:hint="eastAsia"/>
                <w:szCs w:val="20"/>
              </w:rPr>
              <w:t>系统应该允许</w:t>
            </w:r>
            <w:r w:rsidR="005F33DC" w:rsidRPr="005F33DC">
              <w:rPr>
                <w:rFonts w:hint="eastAsia"/>
                <w:szCs w:val="20"/>
              </w:rPr>
              <w:t>管理员在管理任务中进行键盘输入</w:t>
            </w:r>
          </w:p>
          <w:p w14:paraId="7D729200" w14:textId="0B3528B6" w:rsidR="00AE02CE" w:rsidRDefault="005F33DC" w:rsidP="005F33DC">
            <w:pPr>
              <w:rPr>
                <w:szCs w:val="20"/>
              </w:rPr>
            </w:pPr>
            <w:r w:rsidRPr="005F33DC">
              <w:rPr>
                <w:rFonts w:hint="eastAsia"/>
                <w:szCs w:val="20"/>
              </w:rPr>
              <w:t>在管理员输入用户</w:t>
            </w:r>
            <w:r w:rsidR="00AE02CE">
              <w:rPr>
                <w:rFonts w:hint="eastAsia"/>
                <w:szCs w:val="20"/>
              </w:rPr>
              <w:t>名称</w:t>
            </w:r>
            <w:r w:rsidRPr="005F33DC">
              <w:rPr>
                <w:rFonts w:hint="eastAsia"/>
                <w:szCs w:val="20"/>
              </w:rPr>
              <w:t>时</w:t>
            </w:r>
            <w:r w:rsidR="00406A51">
              <w:rPr>
                <w:rFonts w:hint="eastAsia"/>
                <w:szCs w:val="20"/>
              </w:rPr>
              <w:t>，</w:t>
            </w:r>
            <w:r w:rsidR="00AE02CE">
              <w:rPr>
                <w:rFonts w:hint="eastAsia"/>
                <w:szCs w:val="20"/>
              </w:rPr>
              <w:t>系统应该进行记录</w:t>
            </w:r>
          </w:p>
          <w:p w14:paraId="1451989D" w14:textId="16C882D1" w:rsidR="00AE02CE" w:rsidRDefault="00AE02CE" w:rsidP="00AE02CE">
            <w:pPr>
              <w:rPr>
                <w:szCs w:val="20"/>
              </w:rPr>
            </w:pPr>
            <w:r w:rsidRPr="005F33DC">
              <w:rPr>
                <w:rFonts w:hint="eastAsia"/>
                <w:szCs w:val="20"/>
              </w:rPr>
              <w:t>在管理员输入用户</w:t>
            </w:r>
            <w:r>
              <w:rPr>
                <w:rFonts w:hint="eastAsia"/>
                <w:szCs w:val="20"/>
              </w:rPr>
              <w:t>密码</w:t>
            </w:r>
            <w:r w:rsidRPr="005F33DC">
              <w:rPr>
                <w:rFonts w:hint="eastAsia"/>
                <w:szCs w:val="20"/>
              </w:rPr>
              <w:t>时</w:t>
            </w:r>
            <w:r>
              <w:rPr>
                <w:rFonts w:hint="eastAsia"/>
                <w:szCs w:val="20"/>
              </w:rPr>
              <w:t>，系统应该进行记录</w:t>
            </w:r>
          </w:p>
          <w:p w14:paraId="3C1E8B69" w14:textId="77777777" w:rsidR="00A54F81" w:rsidRDefault="00A54F81" w:rsidP="005F33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在管理员选择权限时，系统应该对该权限进行标记</w:t>
            </w:r>
          </w:p>
          <w:p w14:paraId="5AC7101E" w14:textId="4C08A8B3" w:rsidR="005F33DC" w:rsidRDefault="00A54F81" w:rsidP="005F33DC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在管理员输入一个关键字查找用户时，系统应该记录该关键字</w:t>
            </w:r>
          </w:p>
          <w:p w14:paraId="31DAFE3D" w14:textId="010EF324" w:rsidR="00877734" w:rsidRDefault="00877734" w:rsidP="005F33DC"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在管理员输入取消指令时，系统关闭当前管理任务</w:t>
            </w:r>
          </w:p>
          <w:p w14:paraId="1C3F81B0" w14:textId="03963CBF" w:rsidR="00877734" w:rsidRPr="005F33DC" w:rsidRDefault="00877734" w:rsidP="00877734">
            <w:pPr>
              <w:rPr>
                <w:b/>
                <w:bCs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在管理员</w:t>
            </w:r>
            <w:r w:rsidRPr="00A65A59">
              <w:rPr>
                <w:rFonts w:ascii="宋体" w:hAnsi="宋体" w:hint="eastAsia"/>
                <w:szCs w:val="21"/>
              </w:rPr>
              <w:t>输入</w:t>
            </w:r>
            <w:r>
              <w:rPr>
                <w:rFonts w:ascii="宋体" w:hAnsi="宋体" w:hint="eastAsia"/>
                <w:szCs w:val="21"/>
              </w:rPr>
              <w:t>其它标识时，系统显示输入无效</w:t>
            </w:r>
          </w:p>
        </w:tc>
      </w:tr>
      <w:tr w:rsidR="00A54F81" w14:paraId="31D32BF2" w14:textId="77777777" w:rsidTr="00A54F81">
        <w:tc>
          <w:tcPr>
            <w:tcW w:w="1622" w:type="pct"/>
          </w:tcPr>
          <w:p w14:paraId="7EEF6882" w14:textId="39DFFBF7" w:rsidR="00AE02CE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t>User.Select</w:t>
            </w:r>
          </w:p>
          <w:p w14:paraId="36957A48" w14:textId="2A246B0E" w:rsidR="00AE02CE" w:rsidRPr="00D83006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t>User.Add</w:t>
            </w:r>
          </w:p>
          <w:p w14:paraId="41893AE3" w14:textId="77777777" w:rsidR="00AE02CE" w:rsidRPr="00D83006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t>User.Add</w:t>
            </w:r>
            <w:r>
              <w:rPr>
                <w:rFonts w:asciiTheme="minorEastAsia" w:hAnsiTheme="minorEastAsia"/>
                <w:b/>
                <w:szCs w:val="21"/>
              </w:rPr>
              <w:t>.Repeat</w:t>
            </w:r>
          </w:p>
          <w:p w14:paraId="5E944472" w14:textId="7912BD1A" w:rsidR="00AE02CE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</w:p>
          <w:p w14:paraId="6693C905" w14:textId="3C26A3B0" w:rsidR="00AE02CE" w:rsidRPr="00D83006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t>User.Edit</w:t>
            </w:r>
          </w:p>
          <w:p w14:paraId="54CF33C6" w14:textId="215D1ACF" w:rsidR="00AE02CE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lastRenderedPageBreak/>
              <w:t>User.Edit</w:t>
            </w:r>
            <w:r>
              <w:rPr>
                <w:rFonts w:asciiTheme="minorEastAsia" w:hAnsiTheme="minorEastAsia"/>
                <w:b/>
                <w:szCs w:val="21"/>
              </w:rPr>
              <w:t>.Repeat</w:t>
            </w:r>
          </w:p>
          <w:p w14:paraId="0BDA2BCD" w14:textId="77777777" w:rsidR="00AE02CE" w:rsidRPr="00D83006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</w:p>
          <w:p w14:paraId="75E365F5" w14:textId="77777777" w:rsidR="00AE02CE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t>User.Del</w:t>
            </w:r>
          </w:p>
          <w:p w14:paraId="277822CA" w14:textId="77777777" w:rsidR="00AE02CE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User.</w:t>
            </w:r>
            <w:r>
              <w:rPr>
                <w:rFonts w:asciiTheme="minorEastAsia" w:hAnsiTheme="minorEastAsia" w:hint="eastAsia"/>
                <w:b/>
                <w:szCs w:val="21"/>
              </w:rPr>
              <w:t>Invalid</w:t>
            </w:r>
          </w:p>
          <w:p w14:paraId="75638B4D" w14:textId="77777777" w:rsidR="00A54F81" w:rsidRDefault="00A54F81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User.Vaild</w:t>
            </w:r>
          </w:p>
          <w:p w14:paraId="0C7E2F87" w14:textId="7AF0D88F" w:rsidR="00A54F81" w:rsidRPr="00D83006" w:rsidRDefault="00A54F81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User.List</w:t>
            </w:r>
          </w:p>
        </w:tc>
        <w:tc>
          <w:tcPr>
            <w:tcW w:w="3378" w:type="pct"/>
          </w:tcPr>
          <w:p w14:paraId="5FF205B7" w14:textId="77777777" w:rsidR="00AE02CE" w:rsidRPr="005F33DC" w:rsidRDefault="00AE02CE" w:rsidP="004F2AD5">
            <w:pPr>
              <w:rPr>
                <w:szCs w:val="20"/>
              </w:rPr>
            </w:pPr>
            <w:r w:rsidRPr="005F33DC">
              <w:rPr>
                <w:rFonts w:hint="eastAsia"/>
                <w:szCs w:val="20"/>
              </w:rPr>
              <w:lastRenderedPageBreak/>
              <w:t>管理员选择一个用户时，系统对该用户进行标记</w:t>
            </w:r>
          </w:p>
          <w:p w14:paraId="62D215BF" w14:textId="47DA99D9" w:rsidR="00AE02CE" w:rsidRDefault="00AE02CE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在管理员请求新增用户时，系统记录</w:t>
            </w:r>
            <w:r w:rsidR="00A54F81">
              <w:rPr>
                <w:rFonts w:hint="eastAsia"/>
                <w:szCs w:val="20"/>
              </w:rPr>
              <w:t>新账户的信息</w:t>
            </w:r>
          </w:p>
          <w:p w14:paraId="4F773087" w14:textId="57616C43" w:rsidR="00AE02CE" w:rsidRDefault="00AE02CE" w:rsidP="004F2AD5">
            <w:pPr>
              <w:rPr>
                <w:szCs w:val="20"/>
              </w:rPr>
            </w:pPr>
            <w:r w:rsidRPr="00AE02CE">
              <w:rPr>
                <w:rFonts w:hint="eastAsia"/>
                <w:szCs w:val="20"/>
              </w:rPr>
              <w:t>在输入的新用户名称与现有用户名重复时，系统提示新用户名已存在并返回</w:t>
            </w:r>
          </w:p>
          <w:p w14:paraId="3099192E" w14:textId="143DB75D" w:rsidR="00AE02CE" w:rsidRDefault="00AE02CE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在管理员输入新的用户信息后，系统更新对应的用户信息</w:t>
            </w:r>
          </w:p>
          <w:p w14:paraId="1EB038CA" w14:textId="2E27BFB3" w:rsidR="00AE02CE" w:rsidRDefault="00AE02CE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在输入的</w:t>
            </w:r>
            <w:r w:rsidRPr="00AE02CE">
              <w:rPr>
                <w:rFonts w:hint="eastAsia"/>
                <w:szCs w:val="20"/>
              </w:rPr>
              <w:t>新用户名称与现有用户名重复</w:t>
            </w:r>
            <w:r>
              <w:rPr>
                <w:rFonts w:hint="eastAsia"/>
                <w:szCs w:val="20"/>
              </w:rPr>
              <w:t>时</w:t>
            </w:r>
            <w:r w:rsidRPr="00AE02CE">
              <w:rPr>
                <w:rFonts w:hint="eastAsia"/>
                <w:szCs w:val="20"/>
              </w:rPr>
              <w:t>（不含原用户名）</w:t>
            </w:r>
            <w:r>
              <w:rPr>
                <w:rFonts w:hint="eastAsia"/>
                <w:szCs w:val="20"/>
              </w:rPr>
              <w:t>，</w:t>
            </w:r>
            <w:r w:rsidRPr="00253922">
              <w:rPr>
                <w:rFonts w:hint="eastAsia"/>
                <w:szCs w:val="21"/>
              </w:rPr>
              <w:t>系统提示新用户名已存在并返回</w:t>
            </w:r>
          </w:p>
          <w:p w14:paraId="3F986193" w14:textId="77777777" w:rsidR="00AE02CE" w:rsidRDefault="00AE02CE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在管理员请求删除选中的用户时，系统删除该用户的信息</w:t>
            </w:r>
          </w:p>
          <w:p w14:paraId="213E76C5" w14:textId="77777777" w:rsidR="00AE02CE" w:rsidRDefault="00AE02CE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系统找不到符合条件的用户时，提示找不到符合条件的用户</w:t>
            </w:r>
          </w:p>
          <w:p w14:paraId="0DFF2002" w14:textId="77777777" w:rsidR="00A54F81" w:rsidRDefault="00A54F81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当系统找到符合条件的用户时，显示那些用户的信息</w:t>
            </w:r>
          </w:p>
          <w:p w14:paraId="7C67B68D" w14:textId="6BD30B2F" w:rsidR="00A54F81" w:rsidRPr="005F33DC" w:rsidRDefault="00A54F81" w:rsidP="004F2A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系统显示一个包含所有用户和他们信息的列表</w:t>
            </w:r>
          </w:p>
        </w:tc>
      </w:tr>
      <w:tr w:rsidR="00A54F81" w14:paraId="507695E6" w14:textId="77777777" w:rsidTr="00A54F81">
        <w:tc>
          <w:tcPr>
            <w:tcW w:w="1622" w:type="pct"/>
          </w:tcPr>
          <w:p w14:paraId="0D49ABF9" w14:textId="77777777" w:rsidR="00AE02CE" w:rsidRPr="00D83006" w:rsidRDefault="00AE02CE" w:rsidP="004F2AD5">
            <w:pPr>
              <w:rPr>
                <w:rFonts w:asciiTheme="minorEastAsia" w:hAnsiTheme="minorEastAsia"/>
                <w:b/>
                <w:szCs w:val="21"/>
              </w:rPr>
            </w:pPr>
            <w:r w:rsidRPr="00D83006">
              <w:rPr>
                <w:rFonts w:asciiTheme="minorEastAsia" w:hAnsiTheme="minorEastAsia"/>
                <w:b/>
                <w:szCs w:val="21"/>
              </w:rPr>
              <w:lastRenderedPageBreak/>
              <w:t>User.End</w:t>
            </w:r>
          </w:p>
        </w:tc>
        <w:tc>
          <w:tcPr>
            <w:tcW w:w="3378" w:type="pct"/>
          </w:tcPr>
          <w:p w14:paraId="5E5726C1" w14:textId="77777777" w:rsidR="00AE02CE" w:rsidRDefault="00AE02CE" w:rsidP="004F2AD5">
            <w:r>
              <w:rPr>
                <w:rFonts w:hint="eastAsia"/>
              </w:rPr>
              <w:t>系统应该允许管理员要求结束管理任务</w:t>
            </w:r>
          </w:p>
        </w:tc>
      </w:tr>
    </w:tbl>
    <w:p w14:paraId="525EE660" w14:textId="120A16FC" w:rsidR="00AE02CE" w:rsidRPr="00AE02CE" w:rsidRDefault="00AE02CE"/>
    <w:p w14:paraId="4E3978E5" w14:textId="77777777" w:rsidR="001608F1" w:rsidRDefault="001608F1" w:rsidP="006C4983">
      <w:pPr>
        <w:pStyle w:val="3"/>
        <w:numPr>
          <w:ilvl w:val="2"/>
          <w:numId w:val="6"/>
        </w:numPr>
      </w:pPr>
      <w:bookmarkStart w:id="45" w:name="_Toc432534282"/>
      <w:r>
        <w:rPr>
          <w:rFonts w:hint="eastAsia"/>
        </w:rPr>
        <w:t>用户登录和验证</w:t>
      </w:r>
      <w:bookmarkEnd w:id="45"/>
    </w:p>
    <w:p w14:paraId="0DDFBE63" w14:textId="77777777" w:rsidR="001608F1" w:rsidRDefault="001608F1" w:rsidP="006C4983">
      <w:pPr>
        <w:pStyle w:val="4"/>
        <w:numPr>
          <w:ilvl w:val="3"/>
          <w:numId w:val="6"/>
        </w:numPr>
      </w:pPr>
      <w:r>
        <w:rPr>
          <w:rFonts w:hint="eastAsia"/>
        </w:rPr>
        <w:t>特性描述</w:t>
      </w:r>
    </w:p>
    <w:p w14:paraId="5B97A398" w14:textId="47A89DCD" w:rsidR="001608F1" w:rsidRDefault="004F2AD5" w:rsidP="006C4983">
      <w:r>
        <w:rPr>
          <w:rFonts w:hint="eastAsia"/>
        </w:rPr>
        <w:t>在系统启动后</w:t>
      </w:r>
      <w:r w:rsidR="001608F1">
        <w:rPr>
          <w:rFonts w:hint="eastAsia"/>
        </w:rPr>
        <w:t>，</w:t>
      </w:r>
      <w:r>
        <w:rPr>
          <w:rFonts w:hint="eastAsia"/>
        </w:rPr>
        <w:t>除寄件人外，</w:t>
      </w:r>
      <w:r w:rsidR="001608F1">
        <w:rPr>
          <w:rFonts w:hint="eastAsia"/>
        </w:rPr>
        <w:t>用户要进行登录与验证，经过验证后的用户才能拥有各自的访问权限，开展各自的工作。</w:t>
      </w:r>
    </w:p>
    <w:p w14:paraId="636BF0EF" w14:textId="77777777" w:rsidR="001608F1" w:rsidRDefault="001608F1" w:rsidP="006C498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F06DE2F" w14:textId="77777777" w:rsidR="001608F1" w:rsidRDefault="001608F1" w:rsidP="006C4983">
      <w:pPr>
        <w:pStyle w:val="4"/>
        <w:numPr>
          <w:ilvl w:val="3"/>
          <w:numId w:val="6"/>
        </w:numPr>
      </w:pPr>
      <w:r w:rsidRPr="00A829D5">
        <w:rPr>
          <w:rFonts w:hint="eastAsia"/>
        </w:rPr>
        <w:t>刺激/响应序列</w:t>
      </w:r>
    </w:p>
    <w:p w14:paraId="27DEBCBC" w14:textId="7ED2C1B8" w:rsidR="004F2AD5" w:rsidRDefault="004F2AD5" w:rsidP="006C4983">
      <w:r>
        <w:rPr>
          <w:rFonts w:hint="eastAsia"/>
        </w:rPr>
        <w:t>刺激：用户输入用户名与密码登录</w:t>
      </w:r>
    </w:p>
    <w:p w14:paraId="26FB4639" w14:textId="77777777" w:rsidR="004F2AD5" w:rsidRDefault="004F2AD5" w:rsidP="006C4983">
      <w:r>
        <w:rPr>
          <w:rFonts w:hint="eastAsia"/>
        </w:rPr>
        <w:t>响应：系统进行验证，根据身份为用户授予访问权限</w:t>
      </w:r>
    </w:p>
    <w:p w14:paraId="39450A74" w14:textId="77777777" w:rsidR="001608F1" w:rsidRDefault="001608F1" w:rsidP="006C4983">
      <w:pPr>
        <w:pStyle w:val="4"/>
        <w:numPr>
          <w:ilvl w:val="3"/>
          <w:numId w:val="6"/>
        </w:numPr>
      </w:pPr>
      <w:r w:rsidRPr="00A829D5">
        <w:rPr>
          <w:rFonts w:hint="eastAsia"/>
        </w:rPr>
        <w:t>相关功能需求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21"/>
        <w:gridCol w:w="3585"/>
      </w:tblGrid>
      <w:tr w:rsidR="004F2AD5" w:rsidRPr="00CF7258" w14:paraId="33B0D485" w14:textId="77777777" w:rsidTr="00DF66DF">
        <w:tc>
          <w:tcPr>
            <w:tcW w:w="4721" w:type="dxa"/>
            <w:tcBorders>
              <w:bottom w:val="nil"/>
            </w:tcBorders>
          </w:tcPr>
          <w:p w14:paraId="5C4ED486" w14:textId="158203B9" w:rsidR="004F2AD5" w:rsidRPr="006C4983" w:rsidRDefault="0037476C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="004F2AD5" w:rsidRPr="006C4983">
              <w:rPr>
                <w:rFonts w:asciiTheme="minorEastAsia" w:hAnsiTheme="minorEastAsia"/>
                <w:b/>
                <w:szCs w:val="21"/>
              </w:rPr>
              <w:t>.Validate</w:t>
            </w:r>
          </w:p>
        </w:tc>
        <w:tc>
          <w:tcPr>
            <w:tcW w:w="3585" w:type="dxa"/>
            <w:tcBorders>
              <w:bottom w:val="nil"/>
            </w:tcBorders>
          </w:tcPr>
          <w:p w14:paraId="573BFEF5" w14:textId="77777777" w:rsidR="004F2AD5" w:rsidRPr="00CF7258" w:rsidRDefault="004F2AD5" w:rsidP="004F2AD5">
            <w:pPr>
              <w:rPr>
                <w:rFonts w:ascii="Times-Roman+2" w:hAnsi="Times-Roman+2" w:cs="Times-Roman+2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用户请求登录时，系统应该验证用户的信息</w:t>
            </w:r>
          </w:p>
        </w:tc>
      </w:tr>
      <w:tr w:rsidR="004F2AD5" w:rsidRPr="004E26F8" w14:paraId="4E447788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21D5D227" w14:textId="15FB78CF" w:rsidR="004F2AD5" w:rsidRPr="006C4983" w:rsidRDefault="0037476C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="004F2AD5" w:rsidRPr="006C4983">
              <w:rPr>
                <w:rFonts w:asciiTheme="minorEastAsia" w:hAnsiTheme="minorEastAsia"/>
                <w:b/>
                <w:szCs w:val="21"/>
              </w:rPr>
              <w:t>.Validate.Invalid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22EBE1DC" w14:textId="16E347FD" w:rsidR="004F2AD5" w:rsidRPr="00CF7258" w:rsidRDefault="004F2AD5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在验证不通过时，系统提示</w:t>
            </w:r>
            <w:r w:rsidR="0037476C">
              <w:rPr>
                <w:rFonts w:ascii="Times-Roman+2" w:hAnsi="Times-Roman+2" w:cs="Times-Roman+2" w:hint="eastAsia"/>
                <w:kern w:val="0"/>
                <w:szCs w:val="21"/>
              </w:rPr>
              <w:t>“用户名或密码错误”</w:t>
            </w:r>
          </w:p>
        </w:tc>
      </w:tr>
      <w:tr w:rsidR="004F2AD5" w:rsidRPr="004E26F8" w14:paraId="3D5C3E8D" w14:textId="77777777" w:rsidTr="00DF66DF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33AA889B" w14:textId="6A3964D1" w:rsidR="004F2AD5" w:rsidRPr="006C4983" w:rsidRDefault="0037476C" w:rsidP="004F2AD5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="004F2AD5" w:rsidRPr="006C4983">
              <w:rPr>
                <w:rFonts w:asciiTheme="minorEastAsia" w:hAnsiTheme="minorEastAsia"/>
                <w:b/>
                <w:szCs w:val="21"/>
              </w:rPr>
              <w:t>.Validate.Valid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304760E0" w14:textId="77777777" w:rsidR="004F2AD5" w:rsidRDefault="004F2AD5" w:rsidP="004F2AD5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在验证通过时，系统根据用户身份给予用户任务访问权限</w:t>
            </w:r>
          </w:p>
        </w:tc>
      </w:tr>
      <w:tr w:rsidR="00C478F8" w:rsidRPr="004E26F8" w14:paraId="44CCBF77" w14:textId="77777777" w:rsidTr="00DF66DF">
        <w:tc>
          <w:tcPr>
            <w:tcW w:w="4721" w:type="dxa"/>
            <w:tcBorders>
              <w:bottom w:val="nil"/>
            </w:tcBorders>
          </w:tcPr>
          <w:p w14:paraId="543A3C71" w14:textId="32B1C5AD" w:rsidR="00C478F8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Courier</w:t>
            </w:r>
          </w:p>
        </w:tc>
        <w:tc>
          <w:tcPr>
            <w:tcW w:w="3585" w:type="dxa"/>
            <w:tcBorders>
              <w:bottom w:val="nil"/>
            </w:tcBorders>
          </w:tcPr>
          <w:p w14:paraId="592D957D" w14:textId="1AFF76C4" w:rsidR="00C478F8" w:rsidRDefault="00C478F8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在快递员身份的用户通过验证时，系统应该授予下列访问权限</w:t>
            </w:r>
          </w:p>
        </w:tc>
      </w:tr>
      <w:tr w:rsidR="00C478F8" w:rsidRPr="004E26F8" w14:paraId="08B1B969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16D88483" w14:textId="0FDD7936" w:rsidR="00C478F8" w:rsidRPr="006C4983" w:rsidRDefault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C4983"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Courier</w:t>
            </w:r>
            <w:r>
              <w:rPr>
                <w:rFonts w:asciiTheme="minorEastAsia" w:hAnsiTheme="minorEastAsia"/>
                <w:b/>
                <w:szCs w:val="21"/>
              </w:rPr>
              <w:t>.Order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0B604E8A" w14:textId="0535B3B0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系统应该允许快递员执行订单输入任务</w:t>
            </w:r>
          </w:p>
        </w:tc>
      </w:tr>
      <w:tr w:rsidR="00C478F8" w:rsidRPr="004E26F8" w14:paraId="0A8D4C84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2518D725" w14:textId="1449E0BC" w:rsidR="00C478F8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Courier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Query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4502769D" w14:textId="4A2D0D1C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系统应该允许快递员执行查询报价和时间任务</w:t>
            </w:r>
          </w:p>
        </w:tc>
      </w:tr>
      <w:tr w:rsidR="00C478F8" w:rsidRPr="004E26F8" w14:paraId="4DD33683" w14:textId="77777777" w:rsidTr="00DF66DF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2522AA3E" w14:textId="165B21BF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Courier.</w:t>
            </w:r>
            <w:r w:rsidRPr="006A7DC6">
              <w:rPr>
                <w:rFonts w:asciiTheme="minorEastAsia" w:hAnsiTheme="minorEastAsia"/>
                <w:b/>
                <w:szCs w:val="21"/>
              </w:rPr>
              <w:t>AddresseeInformation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3DE9CFBC" w14:textId="3D5CD545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系统应该允许快递员执行收件信息输入任务</w:t>
            </w:r>
          </w:p>
        </w:tc>
      </w:tr>
      <w:tr w:rsidR="00C478F8" w:rsidRPr="004E26F8" w14:paraId="285ABA30" w14:textId="77777777" w:rsidTr="00DF66DF">
        <w:tc>
          <w:tcPr>
            <w:tcW w:w="4721" w:type="dxa"/>
            <w:tcBorders>
              <w:bottom w:val="nil"/>
            </w:tcBorders>
          </w:tcPr>
          <w:p w14:paraId="3ADF29EA" w14:textId="03363DB5" w:rsidR="00C478F8" w:rsidRPr="006C4983" w:rsidRDefault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C4983"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</w:t>
            </w:r>
          </w:p>
        </w:tc>
        <w:tc>
          <w:tcPr>
            <w:tcW w:w="3585" w:type="dxa"/>
            <w:tcBorders>
              <w:bottom w:val="nil"/>
            </w:tcBorders>
          </w:tcPr>
          <w:p w14:paraId="1E57C62F" w14:textId="0AFD98D9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在营业厅业务员身份的用户通过验证时，系统应该授予下列访问权限</w:t>
            </w:r>
          </w:p>
        </w:tc>
      </w:tr>
      <w:tr w:rsidR="00C478F8" w:rsidRPr="004E26F8" w14:paraId="2338C742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3BA5975C" w14:textId="7CAC99F7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Loading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AAC68AE" w14:textId="2ECC2B8D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系统应该允许营业厅业务员执行车辆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lastRenderedPageBreak/>
              <w:t>装车管理任务</w:t>
            </w:r>
          </w:p>
        </w:tc>
      </w:tr>
      <w:tr w:rsidR="00C478F8" w:rsidRPr="004E26F8" w14:paraId="4AE20E20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544105F8" w14:textId="5F9C0FE4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Receive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D8ED083" w14:textId="6E174B5B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系统应该允许营业厅业务员执行接收任务</w:t>
            </w:r>
          </w:p>
        </w:tc>
      </w:tr>
      <w:tr w:rsidR="00C478F8" w:rsidRPr="004E26F8" w14:paraId="6FEAAC0C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5D44C7FA" w14:textId="4C0BCD23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Distribute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32B8A04E" w14:textId="13ADD365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系统应该允许营业厅业务员执行派件</w:t>
            </w:r>
            <w:r w:rsidR="00E82CF2"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C478F8" w:rsidRPr="004E26F8" w14:paraId="0C436B6C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18D72ECA" w14:textId="08161598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Receipt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122ABA8D" w14:textId="2890DFE0" w:rsidR="00C478F8" w:rsidRDefault="00A82ECA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</w:t>
            </w:r>
            <w:r w:rsidR="00E82CF2">
              <w:rPr>
                <w:rFonts w:ascii="Times-Roman+2" w:hAnsi="Times-Roman+2" w:cs="Times-Roman+2" w:hint="eastAsia"/>
                <w:kern w:val="0"/>
                <w:szCs w:val="21"/>
              </w:rPr>
              <w:t>记录收款任务</w:t>
            </w:r>
          </w:p>
        </w:tc>
      </w:tr>
      <w:tr w:rsidR="00C478F8" w:rsidRPr="004E26F8" w14:paraId="150AD1E0" w14:textId="77777777" w:rsidTr="00DF66DF">
        <w:tc>
          <w:tcPr>
            <w:tcW w:w="4721" w:type="dxa"/>
            <w:tcBorders>
              <w:top w:val="nil"/>
              <w:bottom w:val="nil"/>
            </w:tcBorders>
          </w:tcPr>
          <w:p w14:paraId="117CCA8E" w14:textId="31BA06F9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Vehicle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7B736586" w14:textId="107C5EAD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</w:t>
            </w:r>
            <w:r w:rsidR="00E82CF2">
              <w:rPr>
                <w:rFonts w:ascii="Times-Roman+2" w:hAnsi="Times-Roman+2" w:cs="Times-Roman+2" w:hint="eastAsia"/>
                <w:kern w:val="0"/>
                <w:szCs w:val="21"/>
              </w:rPr>
              <w:t>车辆信息管理</w:t>
            </w:r>
          </w:p>
        </w:tc>
      </w:tr>
      <w:tr w:rsidR="00C478F8" w:rsidRPr="004E26F8" w14:paraId="593A3359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5B222C28" w14:textId="65640389" w:rsidR="00C478F8" w:rsidRPr="006C4983" w:rsidRDefault="00C478F8" w:rsidP="00C478F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Salesman.</w:t>
            </w:r>
            <w:r w:rsidRPr="006A7DC6">
              <w:rPr>
                <w:rFonts w:asciiTheme="minorEastAsia" w:hAnsiTheme="minorEastAsia"/>
                <w:b/>
                <w:szCs w:val="21"/>
              </w:rPr>
              <w:t>Driver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4904D3B2" w14:textId="5D5C6A68" w:rsidR="00C478F8" w:rsidRDefault="00A82ECA" w:rsidP="00C478F8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系统应该允许营业厅业务员执行</w:t>
            </w:r>
            <w:r w:rsidR="00E82CF2">
              <w:rPr>
                <w:rFonts w:ascii="Times-Roman+2" w:hAnsi="Times-Roman+2" w:cs="Times-Roman+2" w:hint="eastAsia"/>
                <w:kern w:val="0"/>
                <w:szCs w:val="21"/>
              </w:rPr>
              <w:t>司机信息管理</w:t>
            </w:r>
          </w:p>
        </w:tc>
      </w:tr>
      <w:tr w:rsidR="00E82CF2" w:rsidRPr="004E26F8" w14:paraId="167056F0" w14:textId="77777777" w:rsidTr="00DF66DF">
        <w:tc>
          <w:tcPr>
            <w:tcW w:w="4721" w:type="dxa"/>
            <w:tcBorders>
              <w:bottom w:val="nil"/>
            </w:tcBorders>
          </w:tcPr>
          <w:p w14:paraId="28D0B573" w14:textId="2935F1AD" w:rsidR="00E82CF2" w:rsidRPr="00DF66DF" w:rsidRDefault="00E82CF2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Transfer</w:t>
            </w:r>
            <w:r>
              <w:rPr>
                <w:rFonts w:asciiTheme="minorEastAsia" w:hAnsiTheme="minorEastAsia"/>
                <w:b/>
                <w:szCs w:val="21"/>
              </w:rPr>
              <w:t>man</w:t>
            </w:r>
          </w:p>
        </w:tc>
        <w:tc>
          <w:tcPr>
            <w:tcW w:w="3585" w:type="dxa"/>
            <w:tcBorders>
              <w:bottom w:val="nil"/>
            </w:tcBorders>
          </w:tcPr>
          <w:p w14:paraId="69CDC7A1" w14:textId="677242A3" w:rsidR="00E82CF2" w:rsidRDefault="00E82CF2" w:rsidP="00E82CF2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在中转中心业务员身份的用户通过验证时，系统应该授予下列访问权限</w:t>
            </w:r>
          </w:p>
        </w:tc>
      </w:tr>
      <w:tr w:rsidR="00DF66DF" w:rsidRPr="004E26F8" w14:paraId="15542115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6AC25770" w14:textId="4D92CE2F" w:rsidR="00DF66DF" w:rsidRDefault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Transfer</w:t>
            </w:r>
            <w:r>
              <w:rPr>
                <w:rFonts w:asciiTheme="minorEastAsia" w:hAnsiTheme="minorEastAsia"/>
                <w:b/>
                <w:szCs w:val="21"/>
              </w:rPr>
              <w:t>man.</w:t>
            </w:r>
            <w:r w:rsidRPr="006A7DC6">
              <w:rPr>
                <w:rFonts w:asciiTheme="minorEastAsia" w:hAnsiTheme="minorEastAsia"/>
                <w:b/>
                <w:szCs w:val="21"/>
              </w:rPr>
              <w:t>Tran</w:t>
            </w:r>
            <w:r>
              <w:rPr>
                <w:rFonts w:asciiTheme="minorEastAsia" w:hAnsiTheme="minorEastAsia" w:hint="eastAsia"/>
                <w:b/>
                <w:szCs w:val="21"/>
              </w:rPr>
              <w:t>s</w:t>
            </w:r>
            <w:r>
              <w:rPr>
                <w:rFonts w:asciiTheme="minorEastAsia" w:hAnsiTheme="minorEastAsia"/>
                <w:b/>
                <w:szCs w:val="21"/>
              </w:rPr>
              <w:t>fer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3CA15C06" w14:textId="14DF9388" w:rsidR="00DF66DF" w:rsidRDefault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系统应该允许中转中心业务员执行装运管理任务</w:t>
            </w:r>
          </w:p>
        </w:tc>
      </w:tr>
      <w:tr w:rsidR="00E82CF2" w:rsidRPr="004E26F8" w14:paraId="17D1D5E5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6EC3FACB" w14:textId="585F0456" w:rsidR="00E82CF2" w:rsidRPr="006C4983" w:rsidRDefault="00E82CF2" w:rsidP="00E82CF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Transfer</w:t>
            </w:r>
            <w:r>
              <w:rPr>
                <w:rFonts w:asciiTheme="minorEastAsia" w:hAnsiTheme="minorEastAsia"/>
                <w:b/>
                <w:szCs w:val="21"/>
              </w:rPr>
              <w:t>man.</w:t>
            </w:r>
            <w:r w:rsidR="00DF66DF" w:rsidRPr="006A7DC6">
              <w:rPr>
                <w:rFonts w:asciiTheme="minorEastAsia" w:hAnsiTheme="minorEastAsia"/>
                <w:b/>
                <w:szCs w:val="21"/>
              </w:rPr>
              <w:t>TransitCenter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6F793421" w14:textId="5B1AE80C" w:rsidR="00E82CF2" w:rsidRDefault="00DF66DF" w:rsidP="00E82CF2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系统应该允许中转中心业务员执行中转接收任务</w:t>
            </w:r>
          </w:p>
        </w:tc>
      </w:tr>
      <w:tr w:rsidR="00DF66DF" w:rsidRPr="004E26F8" w14:paraId="5A265E8E" w14:textId="77777777" w:rsidTr="006C4983">
        <w:tc>
          <w:tcPr>
            <w:tcW w:w="4721" w:type="dxa"/>
            <w:tcBorders>
              <w:top w:val="single" w:sz="4" w:space="0" w:color="auto"/>
              <w:bottom w:val="nil"/>
            </w:tcBorders>
          </w:tcPr>
          <w:p w14:paraId="61CEE731" w14:textId="0D0642C8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StockManager</w:t>
            </w:r>
          </w:p>
        </w:tc>
        <w:tc>
          <w:tcPr>
            <w:tcW w:w="3585" w:type="dxa"/>
            <w:tcBorders>
              <w:top w:val="single" w:sz="4" w:space="0" w:color="auto"/>
              <w:bottom w:val="nil"/>
            </w:tcBorders>
          </w:tcPr>
          <w:p w14:paraId="59883A03" w14:textId="6FCF05C1" w:rsidR="00DF66DF" w:rsidRDefault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在库存管理员身份的用户通过验证时，系统应该授予下列访问权限</w:t>
            </w:r>
          </w:p>
        </w:tc>
      </w:tr>
      <w:tr w:rsidR="00DF66DF" w:rsidRPr="004E26F8" w14:paraId="7414DBA2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68076810" w14:textId="4B217840" w:rsidR="00DF66DF" w:rsidRP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StockManager.</w:t>
            </w:r>
            <w:r w:rsidRPr="006A7DC6">
              <w:rPr>
                <w:rFonts w:asciiTheme="minorEastAsia" w:hAnsiTheme="minorEastAsia"/>
                <w:b/>
                <w:szCs w:val="21"/>
              </w:rPr>
              <w:t>StockManage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7F301EA7" w14:textId="37C17162" w:rsidR="00DF66DF" w:rsidRDefault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系统应该允许库存管理员执行库存管理任务</w:t>
            </w:r>
          </w:p>
        </w:tc>
      </w:tr>
      <w:tr w:rsidR="00DF66DF" w:rsidRPr="004E26F8" w14:paraId="1B2A4F15" w14:textId="77777777" w:rsidTr="006C4983">
        <w:tc>
          <w:tcPr>
            <w:tcW w:w="4721" w:type="dxa"/>
            <w:tcBorders>
              <w:bottom w:val="nil"/>
            </w:tcBorders>
          </w:tcPr>
          <w:p w14:paraId="5F3AD680" w14:textId="61BF5ED9" w:rsidR="00DF66DF" w:rsidRPr="006C4983" w:rsidRDefault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</w:t>
            </w:r>
          </w:p>
        </w:tc>
        <w:tc>
          <w:tcPr>
            <w:tcW w:w="3585" w:type="dxa"/>
            <w:tcBorders>
              <w:bottom w:val="nil"/>
            </w:tcBorders>
          </w:tcPr>
          <w:p w14:paraId="6F43E80E" w14:textId="5E0F136E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在财务人员身份的用户通过验证时，系统应该授予下列访问权限</w:t>
            </w:r>
          </w:p>
        </w:tc>
      </w:tr>
      <w:tr w:rsidR="00DF66DF" w:rsidRPr="004E26F8" w14:paraId="0090D0C7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4128A4FB" w14:textId="097FF276" w:rsidR="00DF66DF" w:rsidRPr="006C4983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C4983"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</w:t>
            </w:r>
            <w:r w:rsidRPr="006C4983"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eastAsiaTheme="minorEastAsia" w:hAnsiTheme="minorEastAsia" w:cstheme="minorBidi"/>
                <w:b/>
                <w:szCs w:val="21"/>
              </w:rPr>
              <w:t>Finance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4F4E0E8B" w14:textId="79E93823" w:rsidR="00DF66DF" w:rsidRDefault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系统应该允许财务人员执行结算管理任务</w:t>
            </w:r>
          </w:p>
        </w:tc>
      </w:tr>
      <w:tr w:rsidR="00DF66DF" w:rsidRPr="004E26F8" w14:paraId="2F56B666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75869570" w14:textId="23C66B55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Payment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471FF069" w14:textId="46D7BD3A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系统应该允许财务人员执行成本管理任务</w:t>
            </w:r>
          </w:p>
        </w:tc>
      </w:tr>
      <w:tr w:rsidR="00DF66DF" w:rsidRPr="004E26F8" w14:paraId="70C24E67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4EA61372" w14:textId="343005AF" w:rsidR="00DF66DF" w:rsidRPr="006C4983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Financial.</w:t>
            </w:r>
            <w:r w:rsidRPr="006A7DC6">
              <w:rPr>
                <w:rFonts w:asciiTheme="minorEastAsia" w:hAnsiTheme="minorEastAsia"/>
                <w:b/>
                <w:szCs w:val="21"/>
              </w:rPr>
              <w:t>Initial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444DC3F" w14:textId="031B9978" w:rsidR="00DF66DF" w:rsidRDefault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系统应该允许财务人员执行期初建账任务</w:t>
            </w:r>
          </w:p>
        </w:tc>
      </w:tr>
      <w:tr w:rsidR="00DF66DF" w:rsidRPr="004E26F8" w14:paraId="2A405D0D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6946A65F" w14:textId="7D17426A" w:rsidR="00DF66DF" w:rsidRPr="006C4983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Financial.</w:t>
            </w:r>
            <w:r w:rsidRPr="006A7DC6">
              <w:rPr>
                <w:rFonts w:asciiTheme="minorEastAsia" w:hAnsiTheme="minorEastAsia"/>
                <w:b/>
                <w:szCs w:val="21"/>
              </w:rPr>
              <w:t>Statistic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6698C83" w14:textId="54DB42B8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系统应该允许财务人员执行统计报表任务</w:t>
            </w:r>
          </w:p>
        </w:tc>
      </w:tr>
      <w:tr w:rsidR="00DF66DF" w:rsidRPr="004E26F8" w14:paraId="16402403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22765F13" w14:textId="0E36BCE7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Login.Financial.</w:t>
            </w:r>
            <w:r w:rsidRPr="006A7DC6">
              <w:rPr>
                <w:rFonts w:asciiTheme="minorEastAsia" w:hAnsiTheme="minorEastAsia"/>
                <w:b/>
                <w:szCs w:val="21"/>
              </w:rPr>
              <w:t>OperationRecord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322A27A8" w14:textId="1C52FD24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系统应该允许财务人员执行查看操作日志任务</w:t>
            </w:r>
          </w:p>
        </w:tc>
      </w:tr>
      <w:tr w:rsidR="00DF66DF" w:rsidRPr="004E26F8" w14:paraId="2AA31E48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49CD3D7F" w14:textId="14595DD1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</w:t>
            </w:r>
            <w:r>
              <w:rPr>
                <w:rFonts w:asciiTheme="minorEastAsia" w:hAnsiTheme="minorEastAsia"/>
                <w:b/>
                <w:szCs w:val="21"/>
              </w:rPr>
              <w:t>Financial.</w:t>
            </w:r>
            <w:r w:rsidRPr="006A7DC6">
              <w:rPr>
                <w:rFonts w:asciiTheme="minorEastAsia" w:hAnsiTheme="minorEastAsia"/>
                <w:b/>
                <w:szCs w:val="21"/>
              </w:rPr>
              <w:t>StatisticalForms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61BCFF83" w14:textId="73C498EA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系统应该允许财务人员执行</w:t>
            </w:r>
            <w:r w:rsidR="005603AE">
              <w:rPr>
                <w:rFonts w:ascii="Times-Roman+2" w:hAnsi="Times-Roman+2" w:cs="Times-Roman+2" w:hint="eastAsia"/>
                <w:kern w:val="0"/>
                <w:szCs w:val="21"/>
              </w:rPr>
              <w:t>查看统计分析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DF66DF" w:rsidRPr="004E26F8" w14:paraId="2B0E25D3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74683635" w14:textId="6CB9762B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Financial.pro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CF48138" w14:textId="269252DA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在高级财务人员身份的用户通过验证时，系统应该授予下列访问权限</w:t>
            </w:r>
          </w:p>
        </w:tc>
      </w:tr>
      <w:tr w:rsidR="00DF66DF" w:rsidRPr="004E26F8" w14:paraId="27127FF9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22C1F850" w14:textId="6A79EFB9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</w:t>
            </w:r>
            <w:r>
              <w:rPr>
                <w:rFonts w:asciiTheme="minorEastAsia" w:hAnsiTheme="minorEastAsia"/>
                <w:b/>
                <w:szCs w:val="21"/>
              </w:rPr>
              <w:t>Financial.pro.Account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065FDF9F" w14:textId="58EAAE0C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系统应该允许高级财务人员执行账户管理任务</w:t>
            </w:r>
          </w:p>
        </w:tc>
      </w:tr>
      <w:tr w:rsidR="00DF66DF" w:rsidRPr="004E26F8" w14:paraId="5AC6ED4B" w14:textId="77777777" w:rsidTr="006C4983">
        <w:tc>
          <w:tcPr>
            <w:tcW w:w="4721" w:type="dxa"/>
            <w:tcBorders>
              <w:bottom w:val="nil"/>
            </w:tcBorders>
          </w:tcPr>
          <w:p w14:paraId="1DF9AB04" w14:textId="60724F82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</w:p>
        </w:tc>
        <w:tc>
          <w:tcPr>
            <w:tcW w:w="3585" w:type="dxa"/>
            <w:tcBorders>
              <w:bottom w:val="nil"/>
            </w:tcBorders>
          </w:tcPr>
          <w:p w14:paraId="0E2273F3" w14:textId="6D70F5BB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在总经理身份的用户通过验证时，系统应该授予下列访问权限</w:t>
            </w:r>
          </w:p>
        </w:tc>
      </w:tr>
      <w:tr w:rsidR="00DF66DF" w:rsidRPr="004E26F8" w14:paraId="313902C2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0DD5327D" w14:textId="38D6D846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OperationRecord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46FE9F7B" w14:textId="10DDE003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系统应该允许总经理执行查看操作日志任务</w:t>
            </w:r>
          </w:p>
        </w:tc>
      </w:tr>
      <w:tr w:rsidR="00DF66DF" w:rsidRPr="004E26F8" w14:paraId="17F97402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22DC7D7F" w14:textId="17485756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StatisticalForms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7FC732EC" w14:textId="55A9396F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系统应该允许总经理执行查看统计分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lastRenderedPageBreak/>
              <w:t>析任务</w:t>
            </w:r>
          </w:p>
        </w:tc>
      </w:tr>
      <w:tr w:rsidR="00DF66DF" w:rsidRPr="004E26F8" w14:paraId="70B26072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0C0B773F" w14:textId="207177D0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CheckDocuments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2EEA61B0" w14:textId="49BF6172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系统应该允许总经理执行审批单据任务</w:t>
            </w:r>
          </w:p>
        </w:tc>
      </w:tr>
      <w:tr w:rsidR="00DF66DF" w:rsidRPr="004E26F8" w14:paraId="41D058BD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68C7BC3F" w14:textId="1634311E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="006C4983">
              <w:rPr>
                <w:rFonts w:asciiTheme="minorEastAsia" w:hAnsiTheme="minorEastAsia"/>
                <w:b/>
                <w:szCs w:val="21"/>
              </w:rPr>
              <w:t>Salary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518DA3C3" w14:textId="77F9D7D2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系统应该允许总经理执行制定薪水策略任务</w:t>
            </w:r>
          </w:p>
        </w:tc>
      </w:tr>
      <w:tr w:rsidR="00DF66DF" w:rsidRPr="004E26F8" w14:paraId="38674F11" w14:textId="77777777" w:rsidTr="006C4983">
        <w:tc>
          <w:tcPr>
            <w:tcW w:w="4721" w:type="dxa"/>
            <w:tcBorders>
              <w:top w:val="nil"/>
              <w:bottom w:val="nil"/>
            </w:tcBorders>
          </w:tcPr>
          <w:p w14:paraId="522394E7" w14:textId="518D704D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Login.Manager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Constant</w:t>
            </w:r>
          </w:p>
        </w:tc>
        <w:tc>
          <w:tcPr>
            <w:tcW w:w="3585" w:type="dxa"/>
            <w:tcBorders>
              <w:top w:val="nil"/>
              <w:bottom w:val="nil"/>
            </w:tcBorders>
          </w:tcPr>
          <w:p w14:paraId="3A1450AA" w14:textId="6C686B99" w:rsidR="00DF66DF" w:rsidRDefault="005603AE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系统应该允许总经理执行</w:t>
            </w:r>
            <w:r w:rsidRPr="005603AE">
              <w:rPr>
                <w:rFonts w:ascii="Times-Roman+2" w:hAnsi="Times-Roman+2" w:cs="Times-Roman+2" w:hint="eastAsia"/>
                <w:kern w:val="0"/>
                <w:szCs w:val="21"/>
              </w:rPr>
              <w:t>制定城市距离、价格等常量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任务</w:t>
            </w:r>
          </w:p>
        </w:tc>
      </w:tr>
      <w:tr w:rsidR="00DF66DF" w:rsidRPr="004E26F8" w14:paraId="14E55283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42AE0029" w14:textId="7A9B7A8A" w:rsidR="00DF66DF" w:rsidRDefault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A7DC6">
              <w:rPr>
                <w:rFonts w:asciiTheme="minorEastAsia" w:hAnsiTheme="minorEastAsia" w:hint="eastAsia"/>
                <w:b/>
                <w:szCs w:val="21"/>
              </w:rPr>
              <w:t>.Manager.</w:t>
            </w:r>
            <w:r w:rsidR="005603AE">
              <w:rPr>
                <w:rFonts w:asciiTheme="minorEastAsia" w:hAnsiTheme="minorEastAsia"/>
                <w:b/>
                <w:szCs w:val="21"/>
              </w:rPr>
              <w:t>Remain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284908DA" w14:textId="5C8837B6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系统应该在总经理登录时提醒是否有待审批单据</w:t>
            </w:r>
          </w:p>
        </w:tc>
      </w:tr>
      <w:tr w:rsidR="00DF66DF" w:rsidRPr="004E26F8" w14:paraId="31CDB7BD" w14:textId="77777777" w:rsidTr="006C4983">
        <w:tc>
          <w:tcPr>
            <w:tcW w:w="4721" w:type="dxa"/>
            <w:tcBorders>
              <w:bottom w:val="nil"/>
            </w:tcBorders>
          </w:tcPr>
          <w:p w14:paraId="18E66675" w14:textId="0C7A212D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Login.Adminnistrator</w:t>
            </w:r>
          </w:p>
        </w:tc>
        <w:tc>
          <w:tcPr>
            <w:tcW w:w="3585" w:type="dxa"/>
            <w:tcBorders>
              <w:bottom w:val="nil"/>
            </w:tcBorders>
          </w:tcPr>
          <w:p w14:paraId="59F547BB" w14:textId="78140743" w:rsidR="00DF66DF" w:rsidRDefault="005603AE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E401B7">
              <w:rPr>
                <w:rFonts w:ascii="Times-Roman+2" w:hAnsi="Times-Roman+2" w:cs="Times-Roman+2" w:hint="eastAsia"/>
                <w:kern w:val="0"/>
                <w:szCs w:val="21"/>
              </w:rPr>
              <w:t>管理员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身份的用户通过验证时，系统应该授予下列访问权限</w:t>
            </w:r>
          </w:p>
        </w:tc>
      </w:tr>
      <w:tr w:rsidR="00DF66DF" w:rsidRPr="004E26F8" w14:paraId="19B10CC7" w14:textId="77777777" w:rsidTr="006C4983">
        <w:tc>
          <w:tcPr>
            <w:tcW w:w="4721" w:type="dxa"/>
            <w:tcBorders>
              <w:top w:val="nil"/>
              <w:bottom w:val="single" w:sz="4" w:space="0" w:color="auto"/>
            </w:tcBorders>
          </w:tcPr>
          <w:p w14:paraId="6CFC7A64" w14:textId="64CCC95A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Login.Adminnistrator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 w:rsidRPr="006A7DC6">
              <w:rPr>
                <w:rFonts w:asciiTheme="minorEastAsia" w:hAnsiTheme="minorEastAsia"/>
                <w:b/>
                <w:szCs w:val="21"/>
              </w:rPr>
              <w:t>User</w:t>
            </w:r>
          </w:p>
        </w:tc>
        <w:tc>
          <w:tcPr>
            <w:tcW w:w="3585" w:type="dxa"/>
            <w:tcBorders>
              <w:top w:val="nil"/>
              <w:bottom w:val="single" w:sz="4" w:space="0" w:color="auto"/>
            </w:tcBorders>
          </w:tcPr>
          <w:p w14:paraId="2CF04C6F" w14:textId="1B9E92FE" w:rsidR="00DF66DF" w:rsidRDefault="00E401B7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系统应该允许管理员执行用户管理任务</w:t>
            </w:r>
          </w:p>
        </w:tc>
      </w:tr>
      <w:tr w:rsidR="00DF66DF" w:rsidRPr="004E26F8" w14:paraId="1CC25FF6" w14:textId="77777777" w:rsidTr="006C4983">
        <w:tc>
          <w:tcPr>
            <w:tcW w:w="4721" w:type="dxa"/>
            <w:tcBorders>
              <w:bottom w:val="nil"/>
            </w:tcBorders>
          </w:tcPr>
          <w:p w14:paraId="023E7EF0" w14:textId="2004F35E" w:rsidR="00DF66DF" w:rsidRPr="006C4983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</w:t>
            </w:r>
            <w:r w:rsidRPr="006C4983">
              <w:rPr>
                <w:rFonts w:asciiTheme="minorEastAsia" w:hAnsiTheme="minorEastAsia"/>
                <w:b/>
                <w:szCs w:val="21"/>
              </w:rPr>
              <w:t>.All.Password</w:t>
            </w:r>
          </w:p>
        </w:tc>
        <w:tc>
          <w:tcPr>
            <w:tcW w:w="3585" w:type="dxa"/>
            <w:tcBorders>
              <w:bottom w:val="nil"/>
            </w:tcBorders>
          </w:tcPr>
          <w:p w14:paraId="32986E0B" w14:textId="77777777" w:rsidR="00DF66DF" w:rsidRDefault="00DF66DF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在经过验证的所有身份用户登录时，系统应该允许用户修改自己的密码</w:t>
            </w:r>
          </w:p>
        </w:tc>
      </w:tr>
      <w:tr w:rsidR="00DF66DF" w:rsidRPr="004E26F8" w14:paraId="2FDFCAA2" w14:textId="77777777" w:rsidTr="006C4983">
        <w:tc>
          <w:tcPr>
            <w:tcW w:w="4721" w:type="dxa"/>
            <w:tcBorders>
              <w:top w:val="nil"/>
            </w:tcBorders>
          </w:tcPr>
          <w:p w14:paraId="75020A85" w14:textId="6B8F625E" w:rsidR="00DF66DF" w:rsidRDefault="00DF66DF" w:rsidP="00DF66DF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Login.All.</w:t>
            </w:r>
            <w:r w:rsidRPr="006A7DC6">
              <w:rPr>
                <w:rFonts w:asciiTheme="minorEastAsia" w:hAnsiTheme="minorEastAsia"/>
                <w:b/>
                <w:szCs w:val="21"/>
              </w:rPr>
              <w:t>LogisticsInformation</w:t>
            </w:r>
          </w:p>
        </w:tc>
        <w:tc>
          <w:tcPr>
            <w:tcW w:w="3585" w:type="dxa"/>
            <w:tcBorders>
              <w:top w:val="nil"/>
            </w:tcBorders>
          </w:tcPr>
          <w:p w14:paraId="6A5A93AA" w14:textId="6D3ECCFC" w:rsidR="00DF66DF" w:rsidRDefault="00E401B7" w:rsidP="00DF66D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ascii="Times-Roman+2" w:hAnsi="Times-Roman+2" w:cs="Times-Roman+2" w:hint="eastAsia"/>
                <w:kern w:val="0"/>
                <w:szCs w:val="21"/>
              </w:rPr>
              <w:t>所有未登录用户都可执行物流信息查询任务</w:t>
            </w:r>
          </w:p>
        </w:tc>
      </w:tr>
    </w:tbl>
    <w:p w14:paraId="3C7E52EA" w14:textId="77777777" w:rsidR="00687CAB" w:rsidRPr="004F2AD5" w:rsidRDefault="00687CAB" w:rsidP="00687CAB"/>
    <w:p w14:paraId="33D6EAB6" w14:textId="77777777" w:rsidR="000825DD" w:rsidRPr="000825DD" w:rsidRDefault="007040CC" w:rsidP="000825DD">
      <w:pPr>
        <w:pStyle w:val="2"/>
        <w:numPr>
          <w:ilvl w:val="1"/>
          <w:numId w:val="6"/>
        </w:numPr>
      </w:pPr>
      <w:bookmarkStart w:id="46" w:name="_Toc432534283"/>
      <w:r>
        <w:rPr>
          <w:rFonts w:hint="eastAsia"/>
        </w:rPr>
        <w:t>其他非功能需求</w:t>
      </w:r>
      <w:bookmarkEnd w:id="46"/>
    </w:p>
    <w:p w14:paraId="56F715E4" w14:textId="77777777" w:rsidR="007040CC" w:rsidRDefault="007040CC" w:rsidP="007040CC">
      <w:pPr>
        <w:pStyle w:val="3"/>
        <w:numPr>
          <w:ilvl w:val="2"/>
          <w:numId w:val="6"/>
        </w:numPr>
      </w:pPr>
      <w:bookmarkStart w:id="47" w:name="_Toc432534284"/>
      <w:r>
        <w:rPr>
          <w:rFonts w:hint="eastAsia"/>
        </w:rPr>
        <w:t>安全性</w:t>
      </w:r>
      <w:bookmarkEnd w:id="47"/>
    </w:p>
    <w:p w14:paraId="600FBA7F" w14:textId="77777777" w:rsidR="000825DD" w:rsidRDefault="000825DD" w:rsidP="000825DD">
      <w:pPr>
        <w:rPr>
          <w:szCs w:val="21"/>
        </w:rPr>
      </w:pPr>
      <w:r>
        <w:rPr>
          <w:rFonts w:hint="eastAsia"/>
        </w:rPr>
        <w:t>Sa</w:t>
      </w:r>
      <w:r>
        <w:t>fety1</w:t>
      </w:r>
      <w:r>
        <w:rPr>
          <w:rFonts w:hint="eastAsia"/>
        </w:rPr>
        <w:t>：</w:t>
      </w:r>
      <w:r>
        <w:rPr>
          <w:rFonts w:hint="eastAsia"/>
          <w:szCs w:val="21"/>
        </w:rPr>
        <w:t>系统应该只允许经过验证和授权的用户访问（寄件人部分除外）；</w:t>
      </w:r>
    </w:p>
    <w:p w14:paraId="56727ED7" w14:textId="77777777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Safety</w:t>
      </w:r>
      <w:r>
        <w:rPr>
          <w:szCs w:val="21"/>
        </w:rPr>
        <w:t>2</w:t>
      </w:r>
      <w:r>
        <w:rPr>
          <w:rFonts w:hint="eastAsia"/>
          <w:szCs w:val="21"/>
        </w:rPr>
        <w:t>：系统应该按照用户身份给予验证用户的访问权限</w:t>
      </w:r>
    </w:p>
    <w:p w14:paraId="0178DCBE" w14:textId="77777777" w:rsidR="00745D2C" w:rsidRPr="00745D2C" w:rsidRDefault="000825DD" w:rsidP="000825DD">
      <w:pPr>
        <w:rPr>
          <w:szCs w:val="21"/>
        </w:rPr>
      </w:pPr>
      <w:r>
        <w:rPr>
          <w:rFonts w:hint="eastAsia"/>
          <w:szCs w:val="21"/>
        </w:rPr>
        <w:t>Safety3</w:t>
      </w:r>
      <w:r>
        <w:rPr>
          <w:rFonts w:hint="eastAsia"/>
          <w:szCs w:val="21"/>
        </w:rPr>
        <w:t>：系统中有一个默认的管理员账号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，初始密码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，该账户只允许管理员用户修改口令</w:t>
      </w:r>
      <w:r w:rsidRPr="000825DD">
        <w:rPr>
          <w:rFonts w:hint="eastAsia"/>
          <w:szCs w:val="21"/>
        </w:rPr>
        <w:t>主要负责对用户账户（</w:t>
      </w:r>
      <w:r w:rsidRPr="000825DD">
        <w:rPr>
          <w:rFonts w:hint="eastAsia"/>
          <w:szCs w:val="21"/>
        </w:rPr>
        <w:t xml:space="preserve"> </w:t>
      </w:r>
      <w:r w:rsidRPr="000825DD">
        <w:rPr>
          <w:rFonts w:hint="eastAsia"/>
          <w:szCs w:val="21"/>
        </w:rPr>
        <w:t>是指用这套系统的公司人员。不包括客户。需要识别每个操作员和业务员。）的信息和权限管理。</w:t>
      </w:r>
    </w:p>
    <w:p w14:paraId="14B92850" w14:textId="77777777" w:rsidR="007040CC" w:rsidRDefault="007040CC" w:rsidP="007040CC">
      <w:pPr>
        <w:pStyle w:val="3"/>
        <w:numPr>
          <w:ilvl w:val="2"/>
          <w:numId w:val="6"/>
        </w:numPr>
      </w:pPr>
      <w:bookmarkStart w:id="48" w:name="_Toc432534285"/>
      <w:r>
        <w:rPr>
          <w:rFonts w:hint="eastAsia"/>
        </w:rPr>
        <w:t>可维护性</w:t>
      </w:r>
      <w:bookmarkEnd w:id="48"/>
    </w:p>
    <w:p w14:paraId="1E4C3CE3" w14:textId="2C7FB6F1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Modifiability</w:t>
      </w:r>
      <w:r>
        <w:rPr>
          <w:szCs w:val="21"/>
        </w:rPr>
        <w:t>1</w:t>
      </w:r>
      <w:r>
        <w:rPr>
          <w:rFonts w:hint="eastAsia"/>
          <w:szCs w:val="21"/>
        </w:rPr>
        <w:t>：</w:t>
      </w:r>
      <w:r w:rsidR="00783366">
        <w:rPr>
          <w:rFonts w:hint="eastAsia"/>
          <w:szCs w:val="21"/>
        </w:rPr>
        <w:t>如果系统要增加新的用户类型，系统能够在</w:t>
      </w:r>
      <w:r w:rsidR="00783366">
        <w:rPr>
          <w:rFonts w:hint="eastAsia"/>
          <w:szCs w:val="21"/>
        </w:rPr>
        <w:t>2</w:t>
      </w:r>
      <w:r w:rsidR="00783366">
        <w:rPr>
          <w:rFonts w:hint="eastAsia"/>
          <w:szCs w:val="21"/>
        </w:rPr>
        <w:t>人</w:t>
      </w:r>
      <w:r w:rsidR="005E5005">
        <w:rPr>
          <w:rFonts w:hint="eastAsia"/>
          <w:szCs w:val="21"/>
        </w:rPr>
        <w:t>一天内完成</w:t>
      </w:r>
    </w:p>
    <w:p w14:paraId="24DCB4C9" w14:textId="1D5C3395" w:rsidR="005E5005" w:rsidRDefault="005E5005" w:rsidP="005E5005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>Modifiability1</w:t>
      </w:r>
      <w:r>
        <w:rPr>
          <w:rFonts w:hint="eastAsia"/>
          <w:szCs w:val="21"/>
        </w:rPr>
        <w:t>：在系统的</w:t>
      </w:r>
      <w:r>
        <w:rPr>
          <w:rFonts w:hint="eastAsia"/>
          <w:szCs w:val="21"/>
        </w:rPr>
        <w:t>各种编号</w:t>
      </w:r>
      <w:r>
        <w:rPr>
          <w:rFonts w:hint="eastAsia"/>
          <w:szCs w:val="21"/>
        </w:rPr>
        <w:t>数据格式发生变化时（见</w:t>
      </w:r>
      <w:r w:rsidRPr="005E5005">
        <w:rPr>
          <w:rFonts w:hint="eastAsia"/>
          <w:szCs w:val="21"/>
        </w:rPr>
        <w:t>3.3.5</w:t>
      </w:r>
      <w:r w:rsidRPr="005E5005">
        <w:rPr>
          <w:rFonts w:hint="eastAsia"/>
          <w:szCs w:val="21"/>
        </w:rPr>
        <w:tab/>
      </w:r>
      <w:r w:rsidRPr="005E5005">
        <w:rPr>
          <w:rFonts w:hint="eastAsia"/>
          <w:szCs w:val="21"/>
        </w:rPr>
        <w:t>业务规则</w:t>
      </w:r>
      <w:r>
        <w:rPr>
          <w:rFonts w:hint="eastAsia"/>
          <w:szCs w:val="21"/>
        </w:rPr>
        <w:t>），系统要能够在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天内完成；</w:t>
      </w:r>
    </w:p>
    <w:p w14:paraId="3A99FDA3" w14:textId="77777777" w:rsidR="005E5005" w:rsidRPr="005E5005" w:rsidRDefault="005E5005" w:rsidP="000825DD">
      <w:pPr>
        <w:rPr>
          <w:rFonts w:hint="eastAsia"/>
        </w:rPr>
      </w:pPr>
    </w:p>
    <w:p w14:paraId="6DC89BCE" w14:textId="77777777" w:rsidR="00351DC3" w:rsidRDefault="00351DC3" w:rsidP="00351DC3">
      <w:pPr>
        <w:pStyle w:val="3"/>
        <w:numPr>
          <w:ilvl w:val="2"/>
          <w:numId w:val="6"/>
        </w:numPr>
      </w:pPr>
      <w:bookmarkStart w:id="49" w:name="_Toc432534286"/>
      <w:r>
        <w:rPr>
          <w:rFonts w:hint="eastAsia"/>
        </w:rPr>
        <w:t>易用性</w:t>
      </w:r>
      <w:bookmarkEnd w:id="49"/>
    </w:p>
    <w:p w14:paraId="440E0D08" w14:textId="77777777" w:rsidR="000825DD" w:rsidRDefault="000825DD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1</w:t>
      </w:r>
      <w:r>
        <w:rPr>
          <w:rFonts w:hint="eastAsia"/>
          <w:szCs w:val="21"/>
        </w:rPr>
        <w:t>：物流信息查询</w:t>
      </w:r>
      <w:r w:rsidR="00664963">
        <w:rPr>
          <w:rFonts w:hint="eastAsia"/>
          <w:szCs w:val="21"/>
        </w:rPr>
        <w:t>、统计报表、操作日志、统计分析和审批单据显示要在</w:t>
      </w:r>
      <w:r w:rsidR="00664963">
        <w:rPr>
          <w:rFonts w:hint="eastAsia"/>
          <w:szCs w:val="21"/>
        </w:rPr>
        <w:t>1</w:t>
      </w:r>
      <w:r w:rsidR="00664963">
        <w:rPr>
          <w:rFonts w:hint="eastAsia"/>
          <w:szCs w:val="21"/>
        </w:rPr>
        <w:t>米之外</w:t>
      </w:r>
      <w:r w:rsidR="00664963">
        <w:rPr>
          <w:rFonts w:hint="eastAsia"/>
          <w:szCs w:val="21"/>
        </w:rPr>
        <w:t>2</w:t>
      </w:r>
      <w:r w:rsidR="00664963">
        <w:rPr>
          <w:rFonts w:hint="eastAsia"/>
          <w:szCs w:val="21"/>
        </w:rPr>
        <w:t>米之内看清。</w:t>
      </w:r>
    </w:p>
    <w:p w14:paraId="6A16D062" w14:textId="77777777" w:rsidR="00664963" w:rsidRDefault="00664963" w:rsidP="000825DD">
      <w:pPr>
        <w:rPr>
          <w:szCs w:val="21"/>
        </w:rPr>
      </w:pPr>
      <w:r>
        <w:rPr>
          <w:rFonts w:hint="eastAsia"/>
          <w:szCs w:val="21"/>
        </w:rPr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个月的快递员进行订单输入的效率要达到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14:paraId="08452FB3" w14:textId="77777777" w:rsidR="00664963" w:rsidRPr="000825DD" w:rsidRDefault="00664963" w:rsidP="000825DD">
      <w:r>
        <w:rPr>
          <w:rFonts w:hint="eastAsia"/>
          <w:szCs w:val="21"/>
        </w:rPr>
        <w:lastRenderedPageBreak/>
        <w:t>Usability</w:t>
      </w:r>
      <w:r>
        <w:rPr>
          <w:szCs w:val="21"/>
        </w:rPr>
        <w:t>2</w:t>
      </w:r>
      <w:r>
        <w:rPr>
          <w:rFonts w:hint="eastAsia"/>
          <w:szCs w:val="21"/>
        </w:rPr>
        <w:t>：使用系统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个月的营业厅业务员进行接收和派件的效率要达到</w:t>
      </w:r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分钟。</w:t>
      </w:r>
    </w:p>
    <w:p w14:paraId="61438F50" w14:textId="77777777" w:rsidR="00351DC3" w:rsidRDefault="00351DC3" w:rsidP="00351DC3">
      <w:pPr>
        <w:pStyle w:val="3"/>
        <w:numPr>
          <w:ilvl w:val="2"/>
          <w:numId w:val="6"/>
        </w:numPr>
      </w:pPr>
      <w:bookmarkStart w:id="50" w:name="_Toc432534287"/>
      <w:r>
        <w:rPr>
          <w:rFonts w:hint="eastAsia"/>
        </w:rPr>
        <w:t>可靠性</w:t>
      </w:r>
      <w:bookmarkEnd w:id="50"/>
    </w:p>
    <w:p w14:paraId="77DDCD1F" w14:textId="77777777" w:rsidR="0096274C" w:rsidRDefault="0096274C" w:rsidP="0096274C">
      <w:r>
        <w:rPr>
          <w:rFonts w:hint="eastAsia"/>
        </w:rPr>
        <w:t>Reliability1</w:t>
      </w:r>
      <w:r>
        <w:rPr>
          <w:rFonts w:hint="eastAsia"/>
        </w:rPr>
        <w:t>：系统的数据要存有备份防止系统出现故障而导致数据丢失。</w:t>
      </w:r>
    </w:p>
    <w:p w14:paraId="6CEC847D" w14:textId="36F93726" w:rsidR="005E5005" w:rsidRDefault="005E5005" w:rsidP="005E5005">
      <w:pPr>
        <w:ind w:left="42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：在客户端与服务器通信时，</w:t>
      </w:r>
      <w:r w:rsidRPr="001513E7">
        <w:rPr>
          <w:rFonts w:hint="eastAsia"/>
          <w:szCs w:val="21"/>
        </w:rPr>
        <w:t>如果网络故障，系统不能出现故障。</w:t>
      </w:r>
    </w:p>
    <w:p w14:paraId="48A3AFE9" w14:textId="5E55E172" w:rsidR="005E5005" w:rsidRDefault="005E5005" w:rsidP="005E5005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.1</w:t>
      </w:r>
      <w:r>
        <w:rPr>
          <w:rFonts w:hint="eastAsia"/>
          <w:szCs w:val="21"/>
        </w:rPr>
        <w:t>：客户端应该检测到故障，并尝试重新连接网络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次，每次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秒；</w:t>
      </w:r>
    </w:p>
    <w:p w14:paraId="4AA06B44" w14:textId="3E68465F" w:rsidR="005E5005" w:rsidRDefault="005E5005" w:rsidP="005E5005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.1.1</w:t>
      </w:r>
      <w:r>
        <w:rPr>
          <w:rFonts w:hint="eastAsia"/>
          <w:szCs w:val="21"/>
        </w:rPr>
        <w:t>：重新连接后，客户端应该继续之前的工作；</w:t>
      </w:r>
    </w:p>
    <w:p w14:paraId="073FDF95" w14:textId="2E384894" w:rsidR="005E5005" w:rsidRDefault="005E5005" w:rsidP="005E5005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Reliability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.1.2</w:t>
      </w:r>
      <w:r>
        <w:rPr>
          <w:rFonts w:hint="eastAsia"/>
          <w:szCs w:val="21"/>
        </w:rPr>
        <w:t>：如果重新连接不成功，客户端应该等待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分钟后再次尝试重新连接</w:t>
      </w:r>
    </w:p>
    <w:p w14:paraId="3870FC5E" w14:textId="345517A0" w:rsidR="005E5005" w:rsidRDefault="005E5005" w:rsidP="005E5005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.1.2.1</w:t>
      </w:r>
      <w:r>
        <w:rPr>
          <w:rFonts w:hint="eastAsia"/>
          <w:szCs w:val="21"/>
        </w:rPr>
        <w:t>：重新连接后，客户端应该继续之前的工作；</w:t>
      </w:r>
    </w:p>
    <w:p w14:paraId="618E868D" w14:textId="00E808D2" w:rsidR="005E5005" w:rsidRPr="00153D52" w:rsidRDefault="005E5005" w:rsidP="005E5005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Reliability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.1.2.2</w:t>
      </w:r>
      <w:r>
        <w:rPr>
          <w:rFonts w:hint="eastAsia"/>
          <w:szCs w:val="21"/>
        </w:rPr>
        <w:t>：如果重新连接仍然不成功，客户端报警；</w:t>
      </w:r>
    </w:p>
    <w:p w14:paraId="13130F08" w14:textId="77777777" w:rsidR="00664963" w:rsidRPr="00664963" w:rsidRDefault="00664963" w:rsidP="00664963"/>
    <w:p w14:paraId="5D34679E" w14:textId="77777777" w:rsidR="00B906CC" w:rsidRDefault="00866378" w:rsidP="00B906CC">
      <w:pPr>
        <w:pStyle w:val="3"/>
        <w:numPr>
          <w:ilvl w:val="2"/>
          <w:numId w:val="6"/>
        </w:numPr>
      </w:pPr>
      <w:bookmarkStart w:id="51" w:name="_Toc432534288"/>
      <w:r>
        <w:rPr>
          <w:rFonts w:hint="eastAsia"/>
        </w:rPr>
        <w:t>业务规则</w:t>
      </w:r>
      <w:bookmarkEnd w:id="51"/>
    </w:p>
    <w:p w14:paraId="3E77FDB4" w14:textId="77777777" w:rsidR="00AA0866" w:rsidRDefault="00AA0866" w:rsidP="00AA0866">
      <w:r>
        <w:rPr>
          <w:rFonts w:hint="eastAsia"/>
        </w:rPr>
        <w:t>BR1</w:t>
      </w:r>
      <w:r>
        <w:rPr>
          <w:rFonts w:hint="eastAsia"/>
        </w:rPr>
        <w:t>：</w:t>
      </w:r>
      <w:r w:rsidRPr="00AA0866">
        <w:rPr>
          <w:rFonts w:hint="eastAsia"/>
        </w:rPr>
        <w:t>如果是比较轻，体积较大的货物，按照长</w:t>
      </w:r>
      <w:r w:rsidRPr="00AA0866">
        <w:rPr>
          <w:rFonts w:hint="eastAsia"/>
        </w:rPr>
        <w:t>*</w:t>
      </w:r>
      <w:r w:rsidRPr="00AA0866">
        <w:rPr>
          <w:rFonts w:hint="eastAsia"/>
        </w:rPr>
        <w:t>宽</w:t>
      </w:r>
      <w:r w:rsidRPr="00AA0866">
        <w:rPr>
          <w:rFonts w:hint="eastAsia"/>
        </w:rPr>
        <w:t>*</w:t>
      </w:r>
      <w:r w:rsidRPr="00AA0866">
        <w:rPr>
          <w:rFonts w:hint="eastAsia"/>
        </w:rPr>
        <w:t>高</w:t>
      </w:r>
      <w:r w:rsidRPr="00AA0866">
        <w:rPr>
          <w:rFonts w:hint="eastAsia"/>
        </w:rPr>
        <w:t>/5000</w:t>
      </w:r>
      <w:r w:rsidRPr="00AA0866">
        <w:rPr>
          <w:rFonts w:hint="eastAsia"/>
        </w:rPr>
        <w:t>来计算其体积重量，和实际重量取最大值。</w:t>
      </w:r>
    </w:p>
    <w:p w14:paraId="1C4CAC0C" w14:textId="77777777" w:rsidR="00AA0866" w:rsidRDefault="00AA0866" w:rsidP="00AA0866">
      <w:r>
        <w:rPr>
          <w:rFonts w:hint="eastAsia"/>
        </w:rPr>
        <w:t>BR2</w:t>
      </w:r>
      <w:r>
        <w:rPr>
          <w:rFonts w:hint="eastAsia"/>
        </w:rPr>
        <w:t>：</w:t>
      </w:r>
      <w:r w:rsidRPr="00AA0866">
        <w:rPr>
          <w:rFonts w:hint="eastAsia"/>
        </w:rPr>
        <w:t>飞机一趟满载运</w:t>
      </w:r>
      <w:r w:rsidRPr="00AA0866">
        <w:rPr>
          <w:rFonts w:hint="eastAsia"/>
        </w:rPr>
        <w:t>5000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50</w:t>
      </w:r>
      <w:r w:rsidRPr="00AA0866">
        <w:rPr>
          <w:rFonts w:hint="eastAsia"/>
        </w:rPr>
        <w:t>吨）、火车</w:t>
      </w:r>
      <w:r w:rsidRPr="00AA0866">
        <w:rPr>
          <w:rFonts w:hint="eastAsia"/>
        </w:rPr>
        <w:t>200000</w:t>
      </w:r>
      <w:r w:rsidRPr="00AA0866">
        <w:rPr>
          <w:rFonts w:hint="eastAsia"/>
        </w:rPr>
        <w:t>快递（</w:t>
      </w:r>
      <w:r w:rsidRPr="00AA0866">
        <w:rPr>
          <w:rFonts w:hint="eastAsia"/>
        </w:rPr>
        <w:t>2000</w:t>
      </w:r>
      <w:r w:rsidRPr="00AA0866">
        <w:rPr>
          <w:rFonts w:hint="eastAsia"/>
        </w:rPr>
        <w:t>吨）、汽车</w:t>
      </w:r>
      <w:r w:rsidRPr="00AA0866">
        <w:rPr>
          <w:rFonts w:hint="eastAsia"/>
        </w:rPr>
        <w:t>1000</w:t>
      </w:r>
      <w:r w:rsidRPr="00AA0866">
        <w:rPr>
          <w:rFonts w:hint="eastAsia"/>
        </w:rPr>
        <w:t>个快递（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吨）。每趟成本比</w:t>
      </w:r>
      <w:r w:rsidRPr="00AA0866">
        <w:rPr>
          <w:rFonts w:hint="eastAsia"/>
        </w:rPr>
        <w:t>500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200</w:t>
      </w:r>
      <w:r w:rsidRPr="00AA0866">
        <w:rPr>
          <w:rFonts w:hint="eastAsia"/>
        </w:rPr>
        <w:t>：</w:t>
      </w:r>
      <w:r w:rsidRPr="00AA0866">
        <w:rPr>
          <w:rFonts w:hint="eastAsia"/>
        </w:rPr>
        <w:t>10</w:t>
      </w:r>
      <w:r w:rsidRPr="00AA0866">
        <w:rPr>
          <w:rFonts w:hint="eastAsia"/>
        </w:rPr>
        <w:t>。汽车</w:t>
      </w:r>
      <w:r w:rsidRPr="00AA0866">
        <w:rPr>
          <w:rFonts w:hint="eastAsia"/>
        </w:rPr>
        <w:t>2</w:t>
      </w:r>
      <w:r w:rsidRPr="00AA0866">
        <w:rPr>
          <w:rFonts w:hint="eastAsia"/>
        </w:rPr>
        <w:t>元每公里每吨。火车为</w:t>
      </w:r>
      <w:r w:rsidRPr="00AA0866">
        <w:rPr>
          <w:rFonts w:hint="eastAsia"/>
        </w:rPr>
        <w:t>0.2</w:t>
      </w:r>
      <w:r w:rsidRPr="00AA0866">
        <w:rPr>
          <w:rFonts w:hint="eastAsia"/>
        </w:rPr>
        <w:t>元每公里每吨。飞机为</w:t>
      </w:r>
      <w:r w:rsidRPr="00AA0866">
        <w:rPr>
          <w:rFonts w:hint="eastAsia"/>
        </w:rPr>
        <w:t>20</w:t>
      </w:r>
      <w:r w:rsidRPr="00AA0866">
        <w:rPr>
          <w:rFonts w:hint="eastAsia"/>
        </w:rPr>
        <w:t>元每公里每吨。</w:t>
      </w:r>
    </w:p>
    <w:p w14:paraId="4471110A" w14:textId="7261699E" w:rsidR="00D9090F" w:rsidRDefault="00D9090F" w:rsidP="00AA0866">
      <w:r>
        <w:rPr>
          <w:rFonts w:hint="eastAsia"/>
        </w:rPr>
        <w:t>BR3</w:t>
      </w:r>
      <w:r>
        <w:rPr>
          <w:rFonts w:hint="eastAsia"/>
        </w:rPr>
        <w:t>：</w:t>
      </w: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</w:t>
      </w:r>
      <w:r w:rsidRPr="00D9090F">
        <w:rPr>
          <w:rFonts w:hint="eastAsia"/>
        </w:rPr>
        <w:t>经济快递、标准快递、次晨特快价格比为</w:t>
      </w:r>
      <w:r w:rsidRPr="00D9090F">
        <w:rPr>
          <w:rFonts w:hint="eastAsia"/>
        </w:rPr>
        <w:t>18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>23</w:t>
      </w:r>
      <w:r w:rsidRPr="00D9090F">
        <w:rPr>
          <w:rFonts w:hint="eastAsia"/>
        </w:rPr>
        <w:t>：</w:t>
      </w:r>
      <w:r w:rsidRPr="00D9090F">
        <w:rPr>
          <w:rFonts w:hint="eastAsia"/>
        </w:rPr>
        <w:t xml:space="preserve">25 </w:t>
      </w:r>
      <w:r w:rsidRPr="00D9090F">
        <w:rPr>
          <w:rFonts w:hint="eastAsia"/>
        </w:rPr>
        <w:t>。</w:t>
      </w:r>
    </w:p>
    <w:p w14:paraId="1E1DD048" w14:textId="14BF9C70" w:rsidR="00B564E9" w:rsidRDefault="00B564E9" w:rsidP="00AA0866">
      <w:r>
        <w:rPr>
          <w:rFonts w:hint="eastAsia"/>
        </w:rPr>
        <w:t>BR4</w:t>
      </w:r>
      <w:r>
        <w:rPr>
          <w:rFonts w:hint="eastAsia"/>
        </w:rPr>
        <w:t>：</w:t>
      </w:r>
      <w:r w:rsidRPr="003B4F1E">
        <w:rPr>
          <w:rFonts w:hint="eastAsia"/>
        </w:rPr>
        <w:t>车辆代号</w:t>
      </w:r>
      <w:r>
        <w:rPr>
          <w:rFonts w:hint="eastAsia"/>
        </w:rPr>
        <w:t>：</w:t>
      </w:r>
      <w:r w:rsidRPr="003B4F1E">
        <w:rPr>
          <w:rFonts w:hint="eastAsia"/>
        </w:rPr>
        <w:t>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三位数字）、车牌号（苏</w:t>
      </w:r>
      <w:r w:rsidRPr="003B4F1E">
        <w:rPr>
          <w:rFonts w:hint="eastAsia"/>
        </w:rPr>
        <w:t>A 00000</w:t>
      </w:r>
      <w:r w:rsidRPr="003B4F1E">
        <w:rPr>
          <w:rFonts w:hint="eastAsia"/>
        </w:rPr>
        <w:t>）、服役时间）</w:t>
      </w:r>
    </w:p>
    <w:p w14:paraId="15E13820" w14:textId="5C969B73" w:rsidR="00B564E9" w:rsidRPr="00AA0866" w:rsidRDefault="00B564E9" w:rsidP="00AA0866">
      <w:r>
        <w:rPr>
          <w:rFonts w:hint="eastAsia"/>
        </w:rPr>
        <w:t>BR5</w:t>
      </w:r>
      <w:r>
        <w:rPr>
          <w:rFonts w:hint="eastAsia"/>
        </w:rPr>
        <w:t>：司机信息：</w:t>
      </w:r>
      <w:r w:rsidRPr="003B4F1E">
        <w:rPr>
          <w:rFonts w:hint="eastAsia"/>
        </w:rPr>
        <w:t>司机编号（城市编号（电话号码区号南京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三位数字）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三位数字、姓名、出生日期、身份证号、手机</w:t>
      </w:r>
      <w:r w:rsidRPr="003B4F1E">
        <w:rPr>
          <w:rFonts w:hint="eastAsia"/>
        </w:rPr>
        <w:t xml:space="preserve"> </w:t>
      </w:r>
      <w:r>
        <w:rPr>
          <w:rFonts w:hint="eastAsia"/>
        </w:rPr>
        <w:t>、性别、行驶证期限</w:t>
      </w:r>
    </w:p>
    <w:p w14:paraId="40A78DD1" w14:textId="77777777" w:rsidR="00F43824" w:rsidRDefault="00F43824" w:rsidP="00F43824">
      <w:pPr>
        <w:pStyle w:val="3"/>
        <w:numPr>
          <w:ilvl w:val="2"/>
          <w:numId w:val="6"/>
        </w:numPr>
      </w:pPr>
      <w:bookmarkStart w:id="52" w:name="_Toc432534289"/>
      <w:r>
        <w:rPr>
          <w:rFonts w:hint="eastAsia"/>
        </w:rPr>
        <w:t>约束</w:t>
      </w:r>
      <w:bookmarkEnd w:id="52"/>
    </w:p>
    <w:p w14:paraId="76F854F4" w14:textId="77777777" w:rsidR="00D9090F" w:rsidRDefault="00D9090F" w:rsidP="00D9090F">
      <w:r>
        <w:rPr>
          <w:rFonts w:hint="eastAsia"/>
        </w:rPr>
        <w:t>IC1</w:t>
      </w:r>
      <w:r>
        <w:rPr>
          <w:rFonts w:hint="eastAsia"/>
        </w:rPr>
        <w:t>：在开发过程中缺少可以的打印机，需要使用文件系统模拟打印机。</w:t>
      </w:r>
    </w:p>
    <w:p w14:paraId="2FE0002A" w14:textId="77777777" w:rsidR="00D9090F" w:rsidRPr="00D9090F" w:rsidRDefault="00D9090F" w:rsidP="00D9090F">
      <w:r>
        <w:rPr>
          <w:rFonts w:hint="eastAsia"/>
        </w:rPr>
        <w:t>IC2</w:t>
      </w:r>
      <w:r>
        <w:rPr>
          <w:rFonts w:hint="eastAsia"/>
        </w:rPr>
        <w:t>：系统要在网络上分布为一个服务器和多个客户端。</w:t>
      </w:r>
    </w:p>
    <w:p w14:paraId="3F7317E9" w14:textId="77777777" w:rsidR="00AA0866" w:rsidRDefault="00AA0866" w:rsidP="00AA0866">
      <w:pPr>
        <w:pStyle w:val="2"/>
        <w:numPr>
          <w:ilvl w:val="1"/>
          <w:numId w:val="6"/>
        </w:numPr>
      </w:pPr>
      <w:bookmarkStart w:id="53" w:name="_Toc432534290"/>
      <w:r>
        <w:rPr>
          <w:rFonts w:hint="eastAsia"/>
        </w:rPr>
        <w:t>数据需求</w:t>
      </w:r>
      <w:bookmarkEnd w:id="53"/>
    </w:p>
    <w:p w14:paraId="3D691884" w14:textId="77777777" w:rsidR="00AA0866" w:rsidRDefault="00AA0866" w:rsidP="00AA0866">
      <w:pPr>
        <w:pStyle w:val="3"/>
        <w:numPr>
          <w:ilvl w:val="2"/>
          <w:numId w:val="6"/>
        </w:numPr>
      </w:pPr>
      <w:bookmarkStart w:id="54" w:name="_Toc432534291"/>
      <w:r>
        <w:rPr>
          <w:rFonts w:hint="eastAsia"/>
        </w:rPr>
        <w:t>数据定义</w:t>
      </w:r>
      <w:bookmarkEnd w:id="54"/>
    </w:p>
    <w:p w14:paraId="03DE55C0" w14:textId="77777777" w:rsidR="00D9090F" w:rsidRDefault="00AA0866" w:rsidP="00AA0866">
      <w:r>
        <w:rPr>
          <w:rFonts w:hint="eastAsia"/>
        </w:rPr>
        <w:t>DR1</w:t>
      </w:r>
      <w:r>
        <w:rPr>
          <w:rFonts w:hint="eastAsia"/>
        </w:rPr>
        <w:t>：</w:t>
      </w:r>
      <w:r w:rsidR="00D9090F">
        <w:rPr>
          <w:rFonts w:hint="eastAsia"/>
        </w:rPr>
        <w:t>系统需要存储</w:t>
      </w:r>
      <w:r w:rsidR="00D9090F">
        <w:rPr>
          <w:rFonts w:hint="eastAsia"/>
        </w:rPr>
        <w:t>5</w:t>
      </w:r>
      <w:r w:rsidR="00D9090F">
        <w:rPr>
          <w:rFonts w:hint="eastAsia"/>
        </w:rPr>
        <w:t>年内的账户信息、订单信息和统计报表。</w:t>
      </w:r>
    </w:p>
    <w:p w14:paraId="3A4E962A" w14:textId="4EB5DD7F" w:rsidR="0096274C" w:rsidRPr="0096274C" w:rsidRDefault="0096274C" w:rsidP="00AA0866">
      <w:r>
        <w:rPr>
          <w:rFonts w:hint="eastAsia"/>
        </w:rPr>
        <w:t>DR2</w:t>
      </w:r>
      <w:r w:rsidRPr="00674781">
        <w:rPr>
          <w:rFonts w:hint="eastAsia"/>
        </w:rPr>
        <w:t>：系统需要存储一年内的所有货物递送的相关信息</w:t>
      </w:r>
    </w:p>
    <w:p w14:paraId="73E3A99D" w14:textId="77777777" w:rsidR="00AA0866" w:rsidRDefault="00AA0866" w:rsidP="00AA0866">
      <w:pPr>
        <w:pStyle w:val="3"/>
        <w:numPr>
          <w:ilvl w:val="2"/>
          <w:numId w:val="6"/>
        </w:numPr>
      </w:pPr>
      <w:bookmarkStart w:id="55" w:name="_Toc432534292"/>
      <w:r>
        <w:rPr>
          <w:rFonts w:hint="eastAsia"/>
        </w:rPr>
        <w:lastRenderedPageBreak/>
        <w:t>默认数据</w:t>
      </w:r>
      <w:bookmarkEnd w:id="55"/>
    </w:p>
    <w:p w14:paraId="7FEEDC80" w14:textId="77777777" w:rsidR="00AA0866" w:rsidRPr="00AA0866" w:rsidRDefault="00AA0866" w:rsidP="00AA0866">
      <w:r>
        <w:rPr>
          <w:rFonts w:hint="eastAsia"/>
        </w:rPr>
        <w:t>默认数据用于</w:t>
      </w:r>
    </w:p>
    <w:p w14:paraId="098E0D12" w14:textId="77777777"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 w:rsidRPr="008618D4">
        <w:rPr>
          <w:rFonts w:ascii="Times-Roman+2" w:hAnsi="Times-Roman+2" w:cs="Times-Roman+2" w:hint="eastAsia"/>
          <w:kern w:val="0"/>
          <w:szCs w:val="21"/>
        </w:rPr>
        <w:t>系统中新增加数据时</w:t>
      </w:r>
    </w:p>
    <w:p w14:paraId="299814AD" w14:textId="77777777" w:rsidR="00AA0866" w:rsidRPr="008618D4" w:rsidRDefault="00AA0866" w:rsidP="00AA0866">
      <w:pPr>
        <w:pStyle w:val="a9"/>
        <w:numPr>
          <w:ilvl w:val="0"/>
          <w:numId w:val="30"/>
        </w:numPr>
        <w:ind w:firstLineChars="0"/>
        <w:rPr>
          <w:rFonts w:ascii="Times-Roman+2" w:hAnsi="Times-Roman+2" w:cs="Times-Roman+2"/>
          <w:kern w:val="0"/>
          <w:szCs w:val="21"/>
        </w:rPr>
      </w:pPr>
      <w:r>
        <w:rPr>
          <w:rFonts w:ascii="Times-Roman+2" w:hAnsi="Times-Roman+2" w:cs="Times-Roman+2" w:hint="eastAsia"/>
          <w:kern w:val="0"/>
          <w:szCs w:val="21"/>
        </w:rPr>
        <w:t>编辑数据时不小心将相关内容清空</w:t>
      </w:r>
    </w:p>
    <w:p w14:paraId="4A5DFFF9" w14:textId="77777777" w:rsidR="00351DC3" w:rsidRDefault="00AA0866" w:rsidP="00AA0866">
      <w:r>
        <w:rPr>
          <w:rFonts w:hint="eastAsia"/>
        </w:rPr>
        <w:t>Default</w:t>
      </w:r>
      <w:r>
        <w:t>1</w:t>
      </w:r>
      <w:r>
        <w:rPr>
          <w:rFonts w:hint="eastAsia"/>
        </w:rPr>
        <w:t>：</w:t>
      </w:r>
      <w:r w:rsidR="00D9090F">
        <w:rPr>
          <w:rFonts w:hint="eastAsia"/>
        </w:rPr>
        <w:t>运费数据默认为</w:t>
      </w:r>
      <w:r w:rsidR="00D9090F">
        <w:rPr>
          <w:rFonts w:hint="eastAsia"/>
        </w:rPr>
        <w:t>0</w:t>
      </w:r>
    </w:p>
    <w:p w14:paraId="1331C61B" w14:textId="77777777" w:rsidR="00D9090F" w:rsidRDefault="00D9090F" w:rsidP="00AA0866">
      <w:r>
        <w:rPr>
          <w:rFonts w:hint="eastAsia"/>
        </w:rPr>
        <w:t>Default</w:t>
      </w:r>
      <w:r>
        <w:t>2</w:t>
      </w:r>
      <w:r>
        <w:rPr>
          <w:rFonts w:hint="eastAsia"/>
        </w:rPr>
        <w:t>：用户默认身份为寄件人</w:t>
      </w:r>
    </w:p>
    <w:p w14:paraId="7789BAB2" w14:textId="77777777" w:rsidR="00D9090F" w:rsidRDefault="00D9090F" w:rsidP="00AA0866">
      <w:r>
        <w:rPr>
          <w:rFonts w:hint="eastAsia"/>
        </w:rPr>
        <w:t>Default</w:t>
      </w:r>
      <w:r>
        <w:t>3</w:t>
      </w:r>
      <w:r>
        <w:rPr>
          <w:rFonts w:hint="eastAsia"/>
        </w:rPr>
        <w:t>：系统时间默认为当天</w:t>
      </w:r>
    </w:p>
    <w:p w14:paraId="79CC240A" w14:textId="77777777" w:rsidR="00D9090F" w:rsidRDefault="00D9090F" w:rsidP="00AA0866">
      <w:r>
        <w:rPr>
          <w:rFonts w:hint="eastAsia"/>
        </w:rPr>
        <w:t>Default</w:t>
      </w:r>
      <w:r>
        <w:t>4</w:t>
      </w:r>
      <w:r>
        <w:rPr>
          <w:rFonts w:hint="eastAsia"/>
        </w:rPr>
        <w:t>：</w:t>
      </w:r>
      <w:r w:rsidR="0096274C">
        <w:rPr>
          <w:rFonts w:hint="eastAsia"/>
        </w:rPr>
        <w:t>入库数量默认为</w:t>
      </w:r>
      <w:r w:rsidR="0096274C">
        <w:rPr>
          <w:rFonts w:hint="eastAsia"/>
        </w:rPr>
        <w:t>0</w:t>
      </w:r>
    </w:p>
    <w:p w14:paraId="278F8AB2" w14:textId="77777777" w:rsidR="0096274C" w:rsidRDefault="0096274C" w:rsidP="0096274C">
      <w:r>
        <w:rPr>
          <w:rFonts w:hint="eastAsia"/>
        </w:rPr>
        <w:t>Default5</w:t>
      </w:r>
      <w:r w:rsidRPr="00050AB6">
        <w:rPr>
          <w:rFonts w:hint="eastAsia"/>
        </w:rPr>
        <w:t>：出库数量默认为</w:t>
      </w:r>
      <w:r w:rsidRPr="00050AB6">
        <w:rPr>
          <w:rFonts w:hint="eastAsia"/>
        </w:rPr>
        <w:t>0</w:t>
      </w:r>
    </w:p>
    <w:p w14:paraId="48C89A44" w14:textId="77777777" w:rsidR="0096274C" w:rsidRDefault="0096274C" w:rsidP="0096274C">
      <w:r>
        <w:rPr>
          <w:rFonts w:hint="eastAsia"/>
        </w:rPr>
        <w:t>Default6</w:t>
      </w:r>
      <w:r w:rsidRPr="00050AB6">
        <w:rPr>
          <w:rFonts w:hint="eastAsia"/>
        </w:rPr>
        <w:t>：</w:t>
      </w:r>
      <w:r>
        <w:rPr>
          <w:rFonts w:hint="eastAsia"/>
        </w:rPr>
        <w:t>金额</w:t>
      </w:r>
      <w:r w:rsidRPr="00050AB6">
        <w:rPr>
          <w:rFonts w:hint="eastAsia"/>
        </w:rPr>
        <w:t>默认为</w:t>
      </w:r>
      <w:r w:rsidRPr="00050AB6">
        <w:rPr>
          <w:rFonts w:hint="eastAsia"/>
        </w:rPr>
        <w:t>0</w:t>
      </w:r>
    </w:p>
    <w:p w14:paraId="52D3071B" w14:textId="77777777" w:rsidR="0096274C" w:rsidRDefault="0096274C" w:rsidP="0096274C">
      <w:r>
        <w:rPr>
          <w:rFonts w:hint="eastAsia"/>
        </w:rPr>
        <w:t>Default7</w:t>
      </w:r>
      <w:r w:rsidRPr="00050AB6">
        <w:rPr>
          <w:rFonts w:hint="eastAsia"/>
        </w:rPr>
        <w:t>：</w:t>
      </w:r>
      <w:r>
        <w:rPr>
          <w:rFonts w:hint="eastAsia"/>
        </w:rPr>
        <w:t>库存位置</w:t>
      </w:r>
      <w:r w:rsidRPr="00050AB6">
        <w:rPr>
          <w:rFonts w:hint="eastAsia"/>
        </w:rPr>
        <w:t>默认为</w:t>
      </w:r>
      <w:r>
        <w:rPr>
          <w:rFonts w:hint="eastAsia"/>
        </w:rPr>
        <w:t>无</w:t>
      </w:r>
    </w:p>
    <w:p w14:paraId="04C47FF0" w14:textId="77777777" w:rsidR="0096274C" w:rsidRDefault="0096274C" w:rsidP="0096274C">
      <w:r>
        <w:rPr>
          <w:rFonts w:hint="eastAsia"/>
        </w:rPr>
        <w:t>Default8</w:t>
      </w:r>
      <w:r>
        <w:rPr>
          <w:rFonts w:hint="eastAsia"/>
        </w:rPr>
        <w:t>：库存</w:t>
      </w:r>
      <w:r w:rsidRPr="00050AB6">
        <w:rPr>
          <w:rFonts w:hint="eastAsia"/>
        </w:rPr>
        <w:t>数量默认为</w:t>
      </w:r>
      <w:r w:rsidRPr="00050AB6">
        <w:rPr>
          <w:rFonts w:hint="eastAsia"/>
        </w:rPr>
        <w:t>0</w:t>
      </w:r>
    </w:p>
    <w:p w14:paraId="016CC799" w14:textId="77777777" w:rsidR="0096274C" w:rsidRDefault="0096274C" w:rsidP="0096274C">
      <w:r>
        <w:rPr>
          <w:rFonts w:hint="eastAsia"/>
        </w:rPr>
        <w:t>Default9</w:t>
      </w:r>
      <w:r>
        <w:rPr>
          <w:rFonts w:hint="eastAsia"/>
        </w:rPr>
        <w:t>：快递类型默认为经济快递</w:t>
      </w:r>
    </w:p>
    <w:p w14:paraId="4531EEE8" w14:textId="77777777" w:rsidR="0096274C" w:rsidRDefault="0096274C" w:rsidP="0096274C">
      <w:r>
        <w:rPr>
          <w:rFonts w:hint="eastAsia"/>
        </w:rPr>
        <w:t>Default10</w:t>
      </w:r>
      <w:r>
        <w:rPr>
          <w:rFonts w:hint="eastAsia"/>
        </w:rPr>
        <w:t>：装运方式默认为汽车</w:t>
      </w:r>
    </w:p>
    <w:p w14:paraId="27A70836" w14:textId="047CEAF4" w:rsidR="0096274C" w:rsidRDefault="0096274C" w:rsidP="00AA0866">
      <w:r>
        <w:rPr>
          <w:rFonts w:hint="eastAsia"/>
        </w:rPr>
        <w:t>Default11</w:t>
      </w:r>
      <w:r>
        <w:rPr>
          <w:rFonts w:hint="eastAsia"/>
        </w:rPr>
        <w:t>：预计到达时间默认为</w:t>
      </w:r>
      <w:r>
        <w:rPr>
          <w:rFonts w:hint="eastAsia"/>
        </w:rPr>
        <w:t>0</w:t>
      </w:r>
    </w:p>
    <w:p w14:paraId="1FF34970" w14:textId="0520DC38" w:rsidR="002373E7" w:rsidRPr="00092EA0" w:rsidRDefault="002373E7" w:rsidP="002373E7">
      <w:r w:rsidRPr="00092EA0">
        <w:t>Default12</w:t>
      </w:r>
      <w:r w:rsidRPr="00092EA0">
        <w:rPr>
          <w:rFonts w:hint="eastAsia"/>
        </w:rPr>
        <w:t>：货物报价默认为</w:t>
      </w:r>
      <w:r w:rsidRPr="00092EA0">
        <w:t>0</w:t>
      </w:r>
    </w:p>
    <w:p w14:paraId="5355019D" w14:textId="318FCA85" w:rsidR="002373E7" w:rsidRPr="00092EA0" w:rsidRDefault="002373E7" w:rsidP="002373E7">
      <w:r w:rsidRPr="00092EA0">
        <w:t>Default13</w:t>
      </w:r>
      <w:r w:rsidRPr="00092EA0">
        <w:rPr>
          <w:rFonts w:hint="eastAsia"/>
        </w:rPr>
        <w:t>：货物抵达时间默认为</w:t>
      </w:r>
      <w:r w:rsidRPr="00092EA0">
        <w:t>0</w:t>
      </w:r>
      <w:r w:rsidRPr="00092EA0">
        <w:rPr>
          <w:rFonts w:hint="eastAsia"/>
        </w:rPr>
        <w:t>：</w:t>
      </w:r>
      <w:r w:rsidRPr="00092EA0">
        <w:t>00:00</w:t>
      </w:r>
    </w:p>
    <w:p w14:paraId="474E3FD3" w14:textId="31FF261B" w:rsidR="002373E7" w:rsidRPr="0096274C" w:rsidRDefault="002373E7" w:rsidP="00AA0866">
      <w:r w:rsidRPr="00092EA0">
        <w:t>Default14</w:t>
      </w:r>
      <w:r w:rsidRPr="00092EA0">
        <w:rPr>
          <w:rFonts w:hint="eastAsia"/>
        </w:rPr>
        <w:t>：收款信息默认为无</w:t>
      </w:r>
    </w:p>
    <w:p w14:paraId="4DF2BAF6" w14:textId="77777777" w:rsidR="00D9090F" w:rsidRDefault="00D9090F" w:rsidP="00D9090F">
      <w:pPr>
        <w:pStyle w:val="3"/>
        <w:numPr>
          <w:ilvl w:val="2"/>
          <w:numId w:val="6"/>
        </w:numPr>
      </w:pPr>
      <w:bookmarkStart w:id="56" w:name="_Toc432534293"/>
      <w:r>
        <w:rPr>
          <w:rFonts w:hint="eastAsia"/>
        </w:rPr>
        <w:t>数据格式要求</w:t>
      </w:r>
      <w:bookmarkEnd w:id="56"/>
    </w:p>
    <w:p w14:paraId="73FB43CF" w14:textId="77777777" w:rsidR="00D9090F" w:rsidRDefault="00D9090F" w:rsidP="00D9090F">
      <w:r>
        <w:rPr>
          <w:rFonts w:hint="eastAsia"/>
        </w:rPr>
        <w:t>For</w:t>
      </w:r>
      <w:r>
        <w:t>mat1</w:t>
      </w:r>
      <w:r>
        <w:rPr>
          <w:rFonts w:hint="eastAsia"/>
        </w:rPr>
        <w:t>：</w:t>
      </w:r>
      <w:r w:rsidR="0096274C">
        <w:rPr>
          <w:rFonts w:hint="eastAsia"/>
        </w:rPr>
        <w:t>费用的格式必须是大于等于</w:t>
      </w:r>
      <w:r w:rsidR="0096274C">
        <w:rPr>
          <w:rFonts w:hint="eastAsia"/>
        </w:rPr>
        <w:t>0</w:t>
      </w:r>
      <w:r w:rsidR="0096274C">
        <w:rPr>
          <w:rFonts w:hint="eastAsia"/>
        </w:rPr>
        <w:t>、精确到小数点后</w:t>
      </w:r>
      <w:r w:rsidR="0096274C">
        <w:rPr>
          <w:rFonts w:hint="eastAsia"/>
        </w:rPr>
        <w:t>2</w:t>
      </w:r>
      <w:r w:rsidR="0096274C">
        <w:rPr>
          <w:rFonts w:hint="eastAsia"/>
        </w:rPr>
        <w:t>位的浮点数，单位为元。</w:t>
      </w:r>
    </w:p>
    <w:p w14:paraId="0965513E" w14:textId="77777777" w:rsidR="0096274C" w:rsidRDefault="0096274C" w:rsidP="0096274C">
      <w:r>
        <w:rPr>
          <w:rFonts w:hint="eastAsia"/>
        </w:rPr>
        <w:t>Format2</w:t>
      </w:r>
      <w:r>
        <w:rPr>
          <w:rFonts w:hint="eastAsia"/>
        </w:rPr>
        <w:t>：重量的格式必须是大于等于</w:t>
      </w:r>
      <w:r>
        <w:rPr>
          <w:rFonts w:hint="eastAsia"/>
        </w:rPr>
        <w:t>0</w:t>
      </w:r>
      <w:r>
        <w:rPr>
          <w:rFonts w:hint="eastAsia"/>
        </w:rPr>
        <w:t>、精确到小数点后</w:t>
      </w:r>
      <w:r>
        <w:rPr>
          <w:rFonts w:hint="eastAsia"/>
        </w:rPr>
        <w:t>2</w:t>
      </w:r>
      <w:r>
        <w:rPr>
          <w:rFonts w:hint="eastAsia"/>
        </w:rPr>
        <w:t>位的浮点数，单位为千克。</w:t>
      </w:r>
    </w:p>
    <w:p w14:paraId="0EEA6083" w14:textId="77777777" w:rsidR="0096274C" w:rsidRPr="0096274C" w:rsidRDefault="0096274C" w:rsidP="00D9090F">
      <w:r>
        <w:rPr>
          <w:rFonts w:hint="eastAsia"/>
        </w:rPr>
        <w:t>Format3</w:t>
      </w:r>
      <w:r>
        <w:rPr>
          <w:rFonts w:hint="eastAsia"/>
        </w:rPr>
        <w:t>：订单的条形码号的格式必须是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0~9</w:t>
      </w:r>
      <w:r>
        <w:rPr>
          <w:rFonts w:hint="eastAsia"/>
        </w:rPr>
        <w:t>的数字。</w:t>
      </w:r>
    </w:p>
    <w:p w14:paraId="508542C7" w14:textId="77777777" w:rsidR="00D9090F" w:rsidRDefault="00D9090F" w:rsidP="00D9090F">
      <w:r>
        <w:rPr>
          <w:rFonts w:hint="eastAsia"/>
        </w:rPr>
        <w:t>Format4</w:t>
      </w:r>
      <w:r>
        <w:rPr>
          <w:rFonts w:hint="eastAsia"/>
        </w:rPr>
        <w:t>：日期的格式必须是：</w:t>
      </w:r>
      <w:r>
        <w:rPr>
          <w:rFonts w:hint="eastAsia"/>
        </w:rPr>
        <w:t>yyyy-mm-dd</w:t>
      </w:r>
      <w:r w:rsidR="0096274C">
        <w:rPr>
          <w:rFonts w:hint="eastAsia"/>
        </w:rPr>
        <w:t>。</w:t>
      </w:r>
    </w:p>
    <w:p w14:paraId="235FA72F" w14:textId="77777777" w:rsidR="00D9090F" w:rsidRDefault="00D9090F" w:rsidP="00D9090F">
      <w:r>
        <w:rPr>
          <w:rFonts w:hint="eastAsia"/>
        </w:rPr>
        <w:t>Format5</w:t>
      </w:r>
      <w:r>
        <w:rPr>
          <w:rFonts w:hint="eastAsia"/>
        </w:rPr>
        <w:t>：数量的格式必须是：正整数。</w:t>
      </w:r>
    </w:p>
    <w:p w14:paraId="279D7637" w14:textId="77777777" w:rsidR="0096274C" w:rsidRPr="0096274C" w:rsidRDefault="0096274C" w:rsidP="00D9090F">
      <w:r>
        <w:rPr>
          <w:rFonts w:hint="eastAsia"/>
        </w:rPr>
        <w:t>Format6</w:t>
      </w:r>
      <w:r>
        <w:rPr>
          <w:rFonts w:hint="eastAsia"/>
        </w:rPr>
        <w:t>：车辆代号的格式必须是</w:t>
      </w:r>
      <w:r>
        <w:rPr>
          <w:rFonts w:hint="eastAsia"/>
        </w:rPr>
        <w:t>9</w:t>
      </w:r>
      <w:r>
        <w:rPr>
          <w:rFonts w:hint="eastAsia"/>
        </w:rPr>
        <w:t>位</w:t>
      </w:r>
      <w:r>
        <w:rPr>
          <w:rFonts w:hint="eastAsia"/>
        </w:rPr>
        <w:t>0~9</w:t>
      </w:r>
      <w:r>
        <w:rPr>
          <w:rFonts w:hint="eastAsia"/>
        </w:rPr>
        <w:t>的数字。</w:t>
      </w:r>
    </w:p>
    <w:p w14:paraId="5ECCE209" w14:textId="77777777" w:rsidR="00D9090F" w:rsidRDefault="00F603E6" w:rsidP="00F603E6">
      <w:pPr>
        <w:pStyle w:val="2"/>
        <w:numPr>
          <w:ilvl w:val="1"/>
          <w:numId w:val="6"/>
        </w:numPr>
      </w:pPr>
      <w:bookmarkStart w:id="57" w:name="_Toc432534294"/>
      <w:r>
        <w:rPr>
          <w:rFonts w:hint="eastAsia"/>
        </w:rPr>
        <w:t>其它需求</w:t>
      </w:r>
      <w:bookmarkEnd w:id="57"/>
    </w:p>
    <w:p w14:paraId="75086D1A" w14:textId="77777777" w:rsidR="00F603E6" w:rsidRDefault="00F603E6" w:rsidP="00F603E6">
      <w:pPr>
        <w:pStyle w:val="3"/>
        <w:numPr>
          <w:ilvl w:val="2"/>
          <w:numId w:val="6"/>
        </w:numPr>
      </w:pPr>
      <w:bookmarkStart w:id="58" w:name="_Toc432534295"/>
      <w:r>
        <w:rPr>
          <w:rFonts w:hint="eastAsia"/>
        </w:rPr>
        <w:t>安装需求</w:t>
      </w:r>
      <w:bookmarkEnd w:id="58"/>
    </w:p>
    <w:p w14:paraId="5F4E659F" w14:textId="77777777" w:rsidR="00F603E6" w:rsidRPr="00F603E6" w:rsidRDefault="00F603E6" w:rsidP="00F603E6">
      <w:r w:rsidRPr="00F603E6">
        <w:rPr>
          <w:rFonts w:hint="eastAsia"/>
        </w:rPr>
        <w:t>Install1</w:t>
      </w:r>
      <w:r w:rsidRPr="00F603E6">
        <w:rPr>
          <w:rFonts w:hint="eastAsia"/>
        </w:rPr>
        <w:t>：在安装系统时，要初始化用户、商品库存等重要数据。</w:t>
      </w:r>
    </w:p>
    <w:p w14:paraId="5D9D633F" w14:textId="77777777" w:rsidR="00F603E6" w:rsidRDefault="00F603E6" w:rsidP="00F603E6">
      <w:r w:rsidRPr="00F603E6">
        <w:rPr>
          <w:rFonts w:hint="eastAsia"/>
        </w:rPr>
        <w:t>Install2</w:t>
      </w:r>
      <w:r w:rsidRPr="00F603E6">
        <w:rPr>
          <w:rFonts w:hint="eastAsia"/>
        </w:rPr>
        <w:t>：系统投入使用时，需要对用户进行</w:t>
      </w:r>
      <w:r w:rsidRPr="00F603E6">
        <w:rPr>
          <w:rFonts w:hint="eastAsia"/>
        </w:rPr>
        <w:t>1</w:t>
      </w:r>
      <w:r w:rsidRPr="00F603E6">
        <w:rPr>
          <w:rFonts w:hint="eastAsia"/>
        </w:rPr>
        <w:t>个星期的集中培训。</w:t>
      </w:r>
    </w:p>
    <w:p w14:paraId="79F54399" w14:textId="77777777" w:rsidR="00F603E6" w:rsidRDefault="00F603E6" w:rsidP="00F603E6">
      <w:pPr>
        <w:pStyle w:val="1"/>
        <w:numPr>
          <w:ilvl w:val="0"/>
          <w:numId w:val="6"/>
        </w:numPr>
      </w:pPr>
      <w:bookmarkStart w:id="59" w:name="_Toc432534296"/>
      <w:r>
        <w:rPr>
          <w:rFonts w:hint="eastAsia"/>
        </w:rPr>
        <w:t>附录</w:t>
      </w:r>
      <w:bookmarkEnd w:id="59"/>
    </w:p>
    <w:p w14:paraId="6122949A" w14:textId="77777777" w:rsidR="00B564E9" w:rsidRPr="00BB1286" w:rsidRDefault="00B564E9" w:rsidP="00B564E9">
      <w:r>
        <w:rPr>
          <w:rFonts w:hint="eastAsia"/>
        </w:rPr>
        <w:t>各种分析模型略。</w:t>
      </w:r>
    </w:p>
    <w:p w14:paraId="512F2B02" w14:textId="7F3D7069" w:rsidR="00745D2C" w:rsidRPr="000626D7" w:rsidRDefault="00745D2C" w:rsidP="006C4983"/>
    <w:sectPr w:rsidR="00745D2C" w:rsidRPr="000626D7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A39E9" w14:textId="77777777" w:rsidR="00912622" w:rsidRDefault="00912622" w:rsidP="00D95DA1">
      <w:r>
        <w:separator/>
      </w:r>
    </w:p>
  </w:endnote>
  <w:endnote w:type="continuationSeparator" w:id="0">
    <w:p w14:paraId="09CF1D7A" w14:textId="77777777" w:rsidR="00912622" w:rsidRDefault="00912622" w:rsidP="00D9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70291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7BFB2CC" w14:textId="5BFE9C41" w:rsidR="00783366" w:rsidRDefault="00783366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6CB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6CB8"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1A5A27" w14:textId="77777777" w:rsidR="00783366" w:rsidRDefault="007833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99D49" w14:textId="77777777" w:rsidR="00912622" w:rsidRDefault="00912622" w:rsidP="00D95DA1">
      <w:r>
        <w:separator/>
      </w:r>
    </w:p>
  </w:footnote>
  <w:footnote w:type="continuationSeparator" w:id="0">
    <w:p w14:paraId="29A4824C" w14:textId="77777777" w:rsidR="00912622" w:rsidRDefault="00912622" w:rsidP="00D95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166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5E261C5"/>
    <w:multiLevelType w:val="hybridMultilevel"/>
    <w:tmpl w:val="29A05942"/>
    <w:lvl w:ilvl="0" w:tplc="DE68F2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909A7"/>
    <w:multiLevelType w:val="hybridMultilevel"/>
    <w:tmpl w:val="12DCBF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745E8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C1E624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6D444E1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77A326A"/>
    <w:multiLevelType w:val="hybridMultilevel"/>
    <w:tmpl w:val="B86A4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B8180A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AB3C8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52E6B7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53E4BB4"/>
    <w:multiLevelType w:val="hybridMultilevel"/>
    <w:tmpl w:val="D974D7D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357741EE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9318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3DB7536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0694EB0"/>
    <w:multiLevelType w:val="hybridMultilevel"/>
    <w:tmpl w:val="CE7C280E"/>
    <w:lvl w:ilvl="0" w:tplc="DE6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B42683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442E5980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C587F5F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4D213963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4F2A33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5162633E"/>
    <w:multiLevelType w:val="multilevel"/>
    <w:tmpl w:val="697892EE"/>
    <w:lvl w:ilvl="0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584E69E4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5AD55EFD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 w15:restartNumberingAfterBreak="0">
    <w:nsid w:val="5B383EF5"/>
    <w:multiLevelType w:val="hybridMultilevel"/>
    <w:tmpl w:val="004E32A8"/>
    <w:lvl w:ilvl="0" w:tplc="9FA4F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665FFC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5CA3A65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68D694B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79E52B84"/>
    <w:multiLevelType w:val="hybridMultilevel"/>
    <w:tmpl w:val="6752323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2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31"/>
  </w:num>
  <w:num w:numId="3">
    <w:abstractNumId w:val="12"/>
  </w:num>
  <w:num w:numId="4">
    <w:abstractNumId w:val="8"/>
  </w:num>
  <w:num w:numId="5">
    <w:abstractNumId w:val="11"/>
  </w:num>
  <w:num w:numId="6">
    <w:abstractNumId w:val="10"/>
  </w:num>
  <w:num w:numId="7">
    <w:abstractNumId w:val="21"/>
  </w:num>
  <w:num w:numId="8">
    <w:abstractNumId w:val="23"/>
  </w:num>
  <w:num w:numId="9">
    <w:abstractNumId w:val="19"/>
  </w:num>
  <w:num w:numId="10">
    <w:abstractNumId w:val="7"/>
  </w:num>
  <w:num w:numId="11">
    <w:abstractNumId w:val="24"/>
  </w:num>
  <w:num w:numId="12">
    <w:abstractNumId w:val="22"/>
  </w:num>
  <w:num w:numId="13">
    <w:abstractNumId w:val="1"/>
  </w:num>
  <w:num w:numId="14">
    <w:abstractNumId w:val="5"/>
  </w:num>
  <w:num w:numId="15">
    <w:abstractNumId w:val="15"/>
  </w:num>
  <w:num w:numId="16">
    <w:abstractNumId w:val="27"/>
  </w:num>
  <w:num w:numId="17">
    <w:abstractNumId w:val="14"/>
  </w:num>
  <w:num w:numId="18">
    <w:abstractNumId w:val="2"/>
  </w:num>
  <w:num w:numId="19">
    <w:abstractNumId w:val="18"/>
  </w:num>
  <w:num w:numId="20">
    <w:abstractNumId w:val="4"/>
  </w:num>
  <w:num w:numId="21">
    <w:abstractNumId w:val="6"/>
  </w:num>
  <w:num w:numId="22">
    <w:abstractNumId w:val="13"/>
  </w:num>
  <w:num w:numId="23">
    <w:abstractNumId w:val="0"/>
  </w:num>
  <w:num w:numId="24">
    <w:abstractNumId w:val="25"/>
  </w:num>
  <w:num w:numId="25">
    <w:abstractNumId w:val="28"/>
  </w:num>
  <w:num w:numId="26">
    <w:abstractNumId w:val="26"/>
  </w:num>
  <w:num w:numId="27">
    <w:abstractNumId w:val="16"/>
  </w:num>
  <w:num w:numId="28">
    <w:abstractNumId w:val="9"/>
  </w:num>
  <w:num w:numId="29">
    <w:abstractNumId w:val="30"/>
  </w:num>
  <w:num w:numId="30">
    <w:abstractNumId w:val="3"/>
  </w:num>
  <w:num w:numId="31">
    <w:abstractNumId w:val="29"/>
  </w:num>
  <w:num w:numId="32">
    <w:abstractNumId w:val="20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92"/>
    <w:rsid w:val="000014E9"/>
    <w:rsid w:val="00013041"/>
    <w:rsid w:val="000154B0"/>
    <w:rsid w:val="00037F58"/>
    <w:rsid w:val="000626D7"/>
    <w:rsid w:val="0006752E"/>
    <w:rsid w:val="000825DD"/>
    <w:rsid w:val="00092EA0"/>
    <w:rsid w:val="00094A20"/>
    <w:rsid w:val="000A1A94"/>
    <w:rsid w:val="000E7358"/>
    <w:rsid w:val="000F33ED"/>
    <w:rsid w:val="0010394E"/>
    <w:rsid w:val="00120BE3"/>
    <w:rsid w:val="00153692"/>
    <w:rsid w:val="001608F1"/>
    <w:rsid w:val="001A0AB0"/>
    <w:rsid w:val="001A7F41"/>
    <w:rsid w:val="001B4EB4"/>
    <w:rsid w:val="001B6A07"/>
    <w:rsid w:val="001C726A"/>
    <w:rsid w:val="00220792"/>
    <w:rsid w:val="002373E7"/>
    <w:rsid w:val="002476D8"/>
    <w:rsid w:val="00260BA7"/>
    <w:rsid w:val="00270E9B"/>
    <w:rsid w:val="002750FB"/>
    <w:rsid w:val="002C7144"/>
    <w:rsid w:val="002F1E2C"/>
    <w:rsid w:val="00351DC3"/>
    <w:rsid w:val="0037476C"/>
    <w:rsid w:val="003E3A50"/>
    <w:rsid w:val="00406A51"/>
    <w:rsid w:val="00446593"/>
    <w:rsid w:val="00462E26"/>
    <w:rsid w:val="004D758A"/>
    <w:rsid w:val="004F2AD5"/>
    <w:rsid w:val="004F6C23"/>
    <w:rsid w:val="00513F89"/>
    <w:rsid w:val="00523B59"/>
    <w:rsid w:val="005603AE"/>
    <w:rsid w:val="00586756"/>
    <w:rsid w:val="00592A8F"/>
    <w:rsid w:val="005B56EE"/>
    <w:rsid w:val="005C66B4"/>
    <w:rsid w:val="005E0C94"/>
    <w:rsid w:val="005E5005"/>
    <w:rsid w:val="005E5E52"/>
    <w:rsid w:val="005F33DC"/>
    <w:rsid w:val="006310F1"/>
    <w:rsid w:val="006365DF"/>
    <w:rsid w:val="00664963"/>
    <w:rsid w:val="00687CAB"/>
    <w:rsid w:val="006A016A"/>
    <w:rsid w:val="006A676D"/>
    <w:rsid w:val="006C4983"/>
    <w:rsid w:val="006C4C63"/>
    <w:rsid w:val="007040CC"/>
    <w:rsid w:val="00737FA3"/>
    <w:rsid w:val="00745D2C"/>
    <w:rsid w:val="00783366"/>
    <w:rsid w:val="007905AF"/>
    <w:rsid w:val="007B0168"/>
    <w:rsid w:val="007B6CB8"/>
    <w:rsid w:val="008003C4"/>
    <w:rsid w:val="00857EC8"/>
    <w:rsid w:val="00866378"/>
    <w:rsid w:val="0087642E"/>
    <w:rsid w:val="00877734"/>
    <w:rsid w:val="00882B5D"/>
    <w:rsid w:val="00912622"/>
    <w:rsid w:val="009410EF"/>
    <w:rsid w:val="0096274C"/>
    <w:rsid w:val="00965D47"/>
    <w:rsid w:val="00994BE0"/>
    <w:rsid w:val="009F4D84"/>
    <w:rsid w:val="00A22D00"/>
    <w:rsid w:val="00A276C5"/>
    <w:rsid w:val="00A335DD"/>
    <w:rsid w:val="00A54F81"/>
    <w:rsid w:val="00A65A59"/>
    <w:rsid w:val="00A82ECA"/>
    <w:rsid w:val="00A933FC"/>
    <w:rsid w:val="00AA0866"/>
    <w:rsid w:val="00AE02CE"/>
    <w:rsid w:val="00AE15C9"/>
    <w:rsid w:val="00AF0DA4"/>
    <w:rsid w:val="00B147B8"/>
    <w:rsid w:val="00B35084"/>
    <w:rsid w:val="00B37227"/>
    <w:rsid w:val="00B4556A"/>
    <w:rsid w:val="00B564E9"/>
    <w:rsid w:val="00B906CC"/>
    <w:rsid w:val="00B97863"/>
    <w:rsid w:val="00C26F78"/>
    <w:rsid w:val="00C478F8"/>
    <w:rsid w:val="00C725C8"/>
    <w:rsid w:val="00C95878"/>
    <w:rsid w:val="00CD1573"/>
    <w:rsid w:val="00CD3889"/>
    <w:rsid w:val="00CE03F9"/>
    <w:rsid w:val="00CE7B74"/>
    <w:rsid w:val="00CF396A"/>
    <w:rsid w:val="00D422B3"/>
    <w:rsid w:val="00D51654"/>
    <w:rsid w:val="00D9090F"/>
    <w:rsid w:val="00D95DA1"/>
    <w:rsid w:val="00DB4BE8"/>
    <w:rsid w:val="00DF66DF"/>
    <w:rsid w:val="00E11E8B"/>
    <w:rsid w:val="00E401B7"/>
    <w:rsid w:val="00E82CF2"/>
    <w:rsid w:val="00E82E38"/>
    <w:rsid w:val="00F03BC8"/>
    <w:rsid w:val="00F2516B"/>
    <w:rsid w:val="00F307D4"/>
    <w:rsid w:val="00F355F2"/>
    <w:rsid w:val="00F43824"/>
    <w:rsid w:val="00F603E6"/>
    <w:rsid w:val="00F6095B"/>
    <w:rsid w:val="00F8159C"/>
    <w:rsid w:val="00F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43D38"/>
  <w15:chartTrackingRefBased/>
  <w15:docId w15:val="{69610949-BD88-4764-AB74-E37AF9FF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D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6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5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23B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5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5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5DA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95D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yLine">
    <w:name w:val="ByLine"/>
    <w:basedOn w:val="a7"/>
    <w:rsid w:val="00D95DA1"/>
    <w:rPr>
      <w:sz w:val="28"/>
    </w:rPr>
  </w:style>
  <w:style w:type="paragraph" w:styleId="a7">
    <w:name w:val="Title"/>
    <w:basedOn w:val="a"/>
    <w:link w:val="a8"/>
    <w:qFormat/>
    <w:rsid w:val="00D95DA1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8">
    <w:name w:val="标题 字符"/>
    <w:basedOn w:val="a0"/>
    <w:link w:val="a7"/>
    <w:rsid w:val="00D95DA1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line">
    <w:name w:val="line"/>
    <w:basedOn w:val="a7"/>
    <w:rsid w:val="00D95DA1"/>
    <w:pPr>
      <w:pBdr>
        <w:top w:val="single" w:sz="36" w:space="1" w:color="auto"/>
      </w:pBdr>
      <w:spacing w:after="0"/>
    </w:pPr>
    <w:rPr>
      <w:sz w:val="40"/>
    </w:rPr>
  </w:style>
  <w:style w:type="paragraph" w:styleId="a9">
    <w:name w:val="List Paragraph"/>
    <w:basedOn w:val="a"/>
    <w:uiPriority w:val="34"/>
    <w:qFormat/>
    <w:rsid w:val="00D95D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6B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FD6B7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D6B76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D6B76"/>
    <w:rPr>
      <w:rFonts w:ascii="Times New Roman" w:eastAsia="宋体" w:hAnsi="Times New Roman" w:cs="Times New Roman"/>
      <w:b/>
      <w:bCs/>
      <w:sz w:val="32"/>
      <w:szCs w:val="32"/>
    </w:rPr>
  </w:style>
  <w:style w:type="table" w:styleId="ac">
    <w:name w:val="Table Grid"/>
    <w:basedOn w:val="a1"/>
    <w:rsid w:val="00A27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523B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annotation reference"/>
    <w:basedOn w:val="a0"/>
    <w:uiPriority w:val="99"/>
    <w:semiHidden/>
    <w:unhideWhenUsed/>
    <w:rsid w:val="00523B59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523B59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523B59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94BE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94BE0"/>
    <w:rPr>
      <w:rFonts w:ascii="Times New Roman" w:eastAsia="宋体" w:hAnsi="Times New Roman" w:cs="Times New Roman"/>
      <w:b/>
      <w:bCs/>
      <w:szCs w:val="24"/>
    </w:rPr>
  </w:style>
  <w:style w:type="table" w:styleId="af2">
    <w:name w:val="Grid Table Light"/>
    <w:basedOn w:val="a1"/>
    <w:uiPriority w:val="40"/>
    <w:rsid w:val="00882B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1">
    <w:name w:val="Plain Table 3"/>
    <w:basedOn w:val="a1"/>
    <w:uiPriority w:val="43"/>
    <w:rsid w:val="00882B5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82B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网格型1"/>
    <w:basedOn w:val="a1"/>
    <w:next w:val="ac"/>
    <w:uiPriority w:val="39"/>
    <w:rsid w:val="00790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c"/>
    <w:uiPriority w:val="39"/>
    <w:rsid w:val="00B35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c"/>
    <w:uiPriority w:val="39"/>
    <w:rsid w:val="00B35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c"/>
    <w:uiPriority w:val="39"/>
    <w:rsid w:val="00B35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F33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F33ED"/>
  </w:style>
  <w:style w:type="paragraph" w:styleId="23">
    <w:name w:val="toc 2"/>
    <w:basedOn w:val="a"/>
    <w:next w:val="a"/>
    <w:autoRedefine/>
    <w:uiPriority w:val="39"/>
    <w:unhideWhenUsed/>
    <w:rsid w:val="000F33ED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0F33ED"/>
    <w:pPr>
      <w:ind w:leftChars="400" w:left="840"/>
    </w:pPr>
  </w:style>
  <w:style w:type="character" w:styleId="af3">
    <w:name w:val="Hyperlink"/>
    <w:basedOn w:val="a0"/>
    <w:uiPriority w:val="99"/>
    <w:unhideWhenUsed/>
    <w:rsid w:val="000F33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8A2E5-7A42-4233-8A3A-0EE2DA157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5078</Words>
  <Characters>28947</Characters>
  <Application>Microsoft Office Word</Application>
  <DocSecurity>0</DocSecurity>
  <Lines>241</Lines>
  <Paragraphs>67</Paragraphs>
  <ScaleCrop>false</ScaleCrop>
  <Company/>
  <LinksUpToDate>false</LinksUpToDate>
  <CharactersWithSpaces>33958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蒙名字奕锟</dc:creator>
  <cp:keywords/>
  <dc:description/>
  <cp:lastModifiedBy>蒙奕锟</cp:lastModifiedBy>
  <cp:revision>36</cp:revision>
  <cp:lastPrinted>2015-10-14T08:58:00Z</cp:lastPrinted>
  <dcterms:created xsi:type="dcterms:W3CDTF">2015-10-07T08:58:00Z</dcterms:created>
  <dcterms:modified xsi:type="dcterms:W3CDTF">2015-10-14T08:59:00Z</dcterms:modified>
</cp:coreProperties>
</file>